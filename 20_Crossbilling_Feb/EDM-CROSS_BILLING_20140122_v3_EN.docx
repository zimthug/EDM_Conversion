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447" w:rsidRPr="006178C3" w:rsidRDefault="00B35447"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rPr>
          <w:rFonts w:ascii="Arial" w:hAnsi="Arial" w:cs="Arial"/>
          <w:lang w:val="es-ES_tradnl"/>
        </w:rPr>
      </w:pPr>
    </w:p>
    <w:p w:rsidR="0075122A" w:rsidRPr="006178C3" w:rsidRDefault="0075122A" w:rsidP="0075122A">
      <w:pPr>
        <w:pStyle w:val="Header"/>
        <w:tabs>
          <w:tab w:val="clear" w:pos="4252"/>
          <w:tab w:val="clear" w:pos="8504"/>
        </w:tabs>
        <w:rPr>
          <w:rFonts w:ascii="Arial" w:hAnsi="Arial" w:cs="Arial"/>
          <w:lang w:val="es-ES_tradnl"/>
        </w:rPr>
      </w:pPr>
    </w:p>
    <w:p w:rsidR="0075122A" w:rsidRPr="006178C3" w:rsidRDefault="006854C6" w:rsidP="0087466C">
      <w:pPr>
        <w:jc w:val="center"/>
        <w:rPr>
          <w:rFonts w:ascii="Arial" w:hAnsi="Arial" w:cs="Arial"/>
          <w:sz w:val="52"/>
          <w:lang w:val="es-ES_tradnl"/>
        </w:rPr>
      </w:pPr>
      <w:r>
        <w:rPr>
          <w:rFonts w:ascii="Arial" w:hAnsi="Arial" w:cs="Arial"/>
          <w:sz w:val="52"/>
          <w:lang w:val="es-ES_tradnl"/>
        </w:rPr>
        <w:t>CROSS BILLING</w:t>
      </w:r>
      <w:r w:rsidR="006328EC">
        <w:rPr>
          <w:rFonts w:ascii="Arial" w:hAnsi="Arial" w:cs="Arial"/>
          <w:sz w:val="52"/>
          <w:lang w:val="es-ES_tradnl"/>
        </w:rPr>
        <w:t xml:space="preserve"> </w:t>
      </w:r>
      <w:r w:rsidR="0075122A" w:rsidRPr="006178C3">
        <w:rPr>
          <w:rFonts w:ascii="Arial" w:hAnsi="Arial" w:cs="Arial"/>
          <w:sz w:val="52"/>
          <w:lang w:val="es-ES_tradnl"/>
        </w:rPr>
        <w:br w:type="page"/>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tblPr>
      <w:tblGrid>
        <w:gridCol w:w="14040"/>
      </w:tblGrid>
      <w:tr w:rsidR="0075122A" w:rsidRPr="006178C3" w:rsidTr="001261F1">
        <w:tc>
          <w:tcPr>
            <w:tcW w:w="14040" w:type="dxa"/>
          </w:tcPr>
          <w:p w:rsidR="0075122A" w:rsidRPr="006178C3" w:rsidRDefault="00894753" w:rsidP="006178C3">
            <w:pPr>
              <w:pStyle w:val="Normal1"/>
              <w:spacing w:before="0" w:after="0"/>
              <w:jc w:val="center"/>
              <w:rPr>
                <w:rFonts w:ascii="Arial" w:hAnsi="Arial" w:cs="Arial"/>
              </w:rPr>
            </w:pPr>
            <w:r w:rsidRPr="00894753">
              <w:rPr>
                <w:rFonts w:ascii="Arial" w:hAnsi="Arial" w:cs="Arial"/>
              </w:rPr>
              <w:lastRenderedPageBreak/>
              <w:t>MODIFICATIONS FROM PREVIOUS DOCUMENT</w:t>
            </w:r>
          </w:p>
        </w:tc>
      </w:tr>
      <w:tr w:rsidR="0075122A" w:rsidRPr="006178C3" w:rsidTr="001261F1">
        <w:trPr>
          <w:trHeight w:hRule="exact" w:val="2368"/>
        </w:trPr>
        <w:tc>
          <w:tcPr>
            <w:tcW w:w="14040" w:type="dxa"/>
          </w:tcPr>
          <w:p w:rsidR="0075122A" w:rsidRPr="006178C3" w:rsidRDefault="0075122A" w:rsidP="001261F1">
            <w:pPr>
              <w:pStyle w:val="Normal1"/>
              <w:spacing w:before="0" w:after="0"/>
              <w:rPr>
                <w:rFonts w:ascii="Arial" w:hAnsi="Arial" w:cs="Arial"/>
              </w:rPr>
            </w:pPr>
          </w:p>
          <w:p w:rsidR="0075122A" w:rsidRPr="006178C3" w:rsidRDefault="0075122A" w:rsidP="001261F1">
            <w:pPr>
              <w:pStyle w:val="Normal1"/>
              <w:spacing w:before="0" w:after="0"/>
              <w:rPr>
                <w:rFonts w:ascii="Arial" w:hAnsi="Arial" w:cs="Arial"/>
              </w:rPr>
            </w:pPr>
          </w:p>
        </w:tc>
      </w:tr>
    </w:tbl>
    <w:p w:rsidR="0075122A" w:rsidRPr="006178C3" w:rsidRDefault="0075122A" w:rsidP="0075122A">
      <w:pPr>
        <w:pStyle w:val="Normal1"/>
        <w:spacing w:before="0" w:after="0"/>
        <w:rPr>
          <w:rFonts w:ascii="Arial" w:hAnsi="Arial" w:cs="Arial"/>
        </w:rPr>
      </w:pPr>
    </w:p>
    <w:p w:rsidR="0075122A" w:rsidRPr="006178C3" w:rsidRDefault="0075122A" w:rsidP="0075122A">
      <w:pPr>
        <w:pStyle w:val="Normal1"/>
        <w:spacing w:before="0" w:after="0"/>
        <w:rPr>
          <w:rFonts w:ascii="Arial" w:hAnsi="Arial" w:cs="Arial"/>
        </w:rPr>
      </w:pPr>
    </w:p>
    <w:p w:rsidR="0075122A" w:rsidRPr="006178C3" w:rsidRDefault="00894753" w:rsidP="0075122A">
      <w:pPr>
        <w:pStyle w:val="Normal1"/>
        <w:spacing w:before="0" w:after="0"/>
        <w:rPr>
          <w:rFonts w:ascii="Arial" w:hAnsi="Arial" w:cs="Arial"/>
        </w:rPr>
      </w:pPr>
      <w:r>
        <w:rPr>
          <w:rFonts w:ascii="Arial" w:hAnsi="Arial" w:cs="Arial"/>
        </w:rPr>
        <w:t>PREVIOUS VERSION</w:t>
      </w:r>
      <w:r w:rsidR="0075122A" w:rsidRPr="006178C3">
        <w:rPr>
          <w:rFonts w:ascii="Arial" w:hAnsi="Arial" w:cs="Arial"/>
        </w:rPr>
        <w:t>:</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40"/>
        <w:gridCol w:w="2544"/>
        <w:gridCol w:w="1080"/>
        <w:gridCol w:w="3511"/>
        <w:gridCol w:w="1080"/>
        <w:gridCol w:w="3511"/>
        <w:gridCol w:w="1806"/>
      </w:tblGrid>
      <w:tr w:rsidR="0075122A" w:rsidRPr="006178C3" w:rsidTr="001261F1">
        <w:trPr>
          <w:trHeight w:hRule="exact" w:val="300"/>
        </w:trPr>
        <w:tc>
          <w:tcPr>
            <w:tcW w:w="540" w:type="dxa"/>
          </w:tcPr>
          <w:p w:rsidR="0075122A" w:rsidRPr="006178C3" w:rsidRDefault="0075122A" w:rsidP="001261F1">
            <w:pPr>
              <w:pStyle w:val="Normal1"/>
              <w:spacing w:before="0" w:after="0"/>
              <w:jc w:val="center"/>
              <w:rPr>
                <w:rFonts w:ascii="Arial" w:hAnsi="Arial" w:cs="Arial"/>
              </w:rPr>
            </w:pPr>
            <w:r w:rsidRPr="006178C3">
              <w:rPr>
                <w:rFonts w:ascii="Arial" w:hAnsi="Arial" w:cs="Arial"/>
              </w:rPr>
              <w:t>Ed.</w:t>
            </w:r>
          </w:p>
        </w:tc>
        <w:tc>
          <w:tcPr>
            <w:tcW w:w="2544" w:type="dxa"/>
          </w:tcPr>
          <w:p w:rsidR="0075122A" w:rsidRPr="006178C3" w:rsidRDefault="00894753" w:rsidP="001261F1">
            <w:pPr>
              <w:pStyle w:val="Normal1"/>
              <w:spacing w:before="0" w:after="0"/>
              <w:jc w:val="center"/>
              <w:rPr>
                <w:rFonts w:ascii="Arial" w:hAnsi="Arial" w:cs="Arial"/>
              </w:rPr>
            </w:pPr>
            <w:proofErr w:type="spellStart"/>
            <w:r>
              <w:rPr>
                <w:rFonts w:ascii="Arial" w:hAnsi="Arial" w:cs="Arial"/>
              </w:rPr>
              <w:t>Elaborated</w:t>
            </w:r>
            <w:proofErr w:type="spellEnd"/>
          </w:p>
        </w:tc>
        <w:tc>
          <w:tcPr>
            <w:tcW w:w="1080" w:type="dxa"/>
          </w:tcPr>
          <w:p w:rsidR="0075122A" w:rsidRPr="006178C3" w:rsidRDefault="00894753" w:rsidP="001261F1">
            <w:pPr>
              <w:pStyle w:val="Normal1"/>
              <w:spacing w:before="0" w:after="0"/>
              <w:jc w:val="center"/>
              <w:rPr>
                <w:rFonts w:ascii="Arial" w:hAnsi="Arial" w:cs="Arial"/>
              </w:rPr>
            </w:pPr>
            <w:r>
              <w:rPr>
                <w:rFonts w:ascii="Arial" w:hAnsi="Arial" w:cs="Arial"/>
              </w:rPr>
              <w:t>Date</w:t>
            </w:r>
          </w:p>
        </w:tc>
        <w:tc>
          <w:tcPr>
            <w:tcW w:w="3511" w:type="dxa"/>
          </w:tcPr>
          <w:p w:rsidR="0075122A" w:rsidRPr="006178C3" w:rsidRDefault="00894753" w:rsidP="001261F1">
            <w:pPr>
              <w:pStyle w:val="Normal1"/>
              <w:spacing w:before="0" w:after="0"/>
              <w:jc w:val="center"/>
              <w:rPr>
                <w:rFonts w:ascii="Arial" w:hAnsi="Arial" w:cs="Arial"/>
              </w:rPr>
            </w:pPr>
            <w:proofErr w:type="spellStart"/>
            <w:r>
              <w:rPr>
                <w:rFonts w:ascii="Arial" w:hAnsi="Arial" w:cs="Arial"/>
              </w:rPr>
              <w:t>Reviewed</w:t>
            </w:r>
            <w:proofErr w:type="spellEnd"/>
          </w:p>
        </w:tc>
        <w:tc>
          <w:tcPr>
            <w:tcW w:w="1080" w:type="dxa"/>
          </w:tcPr>
          <w:p w:rsidR="0075122A" w:rsidRPr="006178C3" w:rsidRDefault="00894753" w:rsidP="001261F1">
            <w:pPr>
              <w:pStyle w:val="Normal1"/>
              <w:spacing w:before="0" w:after="0"/>
              <w:jc w:val="center"/>
              <w:rPr>
                <w:rFonts w:ascii="Arial" w:hAnsi="Arial" w:cs="Arial"/>
              </w:rPr>
            </w:pPr>
            <w:r>
              <w:rPr>
                <w:rFonts w:ascii="Arial" w:hAnsi="Arial" w:cs="Arial"/>
              </w:rPr>
              <w:t>Date</w:t>
            </w:r>
          </w:p>
        </w:tc>
        <w:tc>
          <w:tcPr>
            <w:tcW w:w="3511" w:type="dxa"/>
          </w:tcPr>
          <w:p w:rsidR="0075122A" w:rsidRPr="006178C3" w:rsidRDefault="00354BAE" w:rsidP="001261F1">
            <w:pPr>
              <w:pStyle w:val="Normal1"/>
              <w:spacing w:before="0" w:after="0"/>
              <w:jc w:val="center"/>
              <w:rPr>
                <w:rFonts w:ascii="Arial" w:hAnsi="Arial" w:cs="Arial"/>
              </w:rPr>
            </w:pPr>
            <w:proofErr w:type="spellStart"/>
            <w:r w:rsidRPr="006178C3">
              <w:rPr>
                <w:rFonts w:ascii="Arial" w:hAnsi="Arial" w:cs="Arial"/>
              </w:rPr>
              <w:t>Ap</w:t>
            </w:r>
            <w:r w:rsidR="00894753">
              <w:rPr>
                <w:rFonts w:ascii="Arial" w:hAnsi="Arial" w:cs="Arial"/>
              </w:rPr>
              <w:t>p</w:t>
            </w:r>
            <w:r w:rsidRPr="006178C3">
              <w:rPr>
                <w:rFonts w:ascii="Arial" w:hAnsi="Arial" w:cs="Arial"/>
              </w:rPr>
              <w:t>rov</w:t>
            </w:r>
            <w:r w:rsidR="00894753">
              <w:rPr>
                <w:rFonts w:ascii="Arial" w:hAnsi="Arial" w:cs="Arial"/>
              </w:rPr>
              <w:t>ed</w:t>
            </w:r>
            <w:proofErr w:type="spellEnd"/>
          </w:p>
        </w:tc>
        <w:tc>
          <w:tcPr>
            <w:tcW w:w="1806" w:type="dxa"/>
          </w:tcPr>
          <w:p w:rsidR="0075122A" w:rsidRPr="006178C3" w:rsidRDefault="00894753" w:rsidP="001261F1">
            <w:pPr>
              <w:pStyle w:val="Normal1"/>
              <w:spacing w:before="0" w:after="0"/>
              <w:jc w:val="center"/>
              <w:rPr>
                <w:rFonts w:ascii="Arial" w:hAnsi="Arial" w:cs="Arial"/>
              </w:rPr>
            </w:pPr>
            <w:r>
              <w:rPr>
                <w:rFonts w:ascii="Arial" w:hAnsi="Arial" w:cs="Arial"/>
              </w:rPr>
              <w:t>Date</w:t>
            </w:r>
            <w:r w:rsidR="0075122A" w:rsidRPr="006178C3">
              <w:rPr>
                <w:rFonts w:ascii="Arial" w:hAnsi="Arial" w:cs="Arial"/>
              </w:rPr>
              <w:t xml:space="preserve">                        </w:t>
            </w:r>
          </w:p>
        </w:tc>
      </w:tr>
      <w:tr w:rsidR="0075122A" w:rsidRPr="006178C3" w:rsidTr="001261F1">
        <w:trPr>
          <w:trHeight w:hRule="exact" w:val="300"/>
        </w:trPr>
        <w:tc>
          <w:tcPr>
            <w:tcW w:w="540" w:type="dxa"/>
          </w:tcPr>
          <w:p w:rsidR="0075122A" w:rsidRPr="006178C3" w:rsidRDefault="0075122A" w:rsidP="001261F1">
            <w:pPr>
              <w:pStyle w:val="Normal1"/>
              <w:spacing w:before="0" w:after="0"/>
              <w:rPr>
                <w:rFonts w:ascii="Arial" w:hAnsi="Arial" w:cs="Arial"/>
              </w:rPr>
            </w:pPr>
          </w:p>
        </w:tc>
        <w:tc>
          <w:tcPr>
            <w:tcW w:w="2544" w:type="dxa"/>
          </w:tcPr>
          <w:p w:rsidR="0075122A" w:rsidRPr="006178C3" w:rsidRDefault="0075122A" w:rsidP="001261F1">
            <w:pPr>
              <w:pStyle w:val="Normal1"/>
              <w:spacing w:before="0" w:after="0"/>
              <w:rPr>
                <w:rFonts w:ascii="Arial" w:hAnsi="Arial" w:cs="Arial"/>
              </w:rPr>
            </w:pPr>
          </w:p>
        </w:tc>
        <w:tc>
          <w:tcPr>
            <w:tcW w:w="1080" w:type="dxa"/>
          </w:tcPr>
          <w:p w:rsidR="0075122A" w:rsidRPr="006178C3" w:rsidRDefault="0075122A" w:rsidP="001261F1">
            <w:pPr>
              <w:pStyle w:val="Normal1"/>
              <w:spacing w:before="0" w:after="0"/>
              <w:rPr>
                <w:rFonts w:ascii="Arial" w:hAnsi="Arial" w:cs="Arial"/>
              </w:rPr>
            </w:pPr>
          </w:p>
        </w:tc>
        <w:tc>
          <w:tcPr>
            <w:tcW w:w="3511" w:type="dxa"/>
          </w:tcPr>
          <w:p w:rsidR="0075122A" w:rsidRPr="006178C3" w:rsidRDefault="0075122A" w:rsidP="001261F1">
            <w:pPr>
              <w:pStyle w:val="Normal1"/>
              <w:spacing w:before="0" w:after="0"/>
              <w:rPr>
                <w:rFonts w:ascii="Arial" w:hAnsi="Arial" w:cs="Arial"/>
              </w:rPr>
            </w:pPr>
          </w:p>
        </w:tc>
        <w:tc>
          <w:tcPr>
            <w:tcW w:w="1080" w:type="dxa"/>
          </w:tcPr>
          <w:p w:rsidR="0075122A" w:rsidRPr="006178C3" w:rsidRDefault="0075122A" w:rsidP="001261F1">
            <w:pPr>
              <w:pStyle w:val="Normal1"/>
              <w:spacing w:before="0" w:after="0"/>
              <w:rPr>
                <w:rFonts w:ascii="Arial" w:hAnsi="Arial" w:cs="Arial"/>
              </w:rPr>
            </w:pPr>
          </w:p>
        </w:tc>
        <w:tc>
          <w:tcPr>
            <w:tcW w:w="3511" w:type="dxa"/>
          </w:tcPr>
          <w:p w:rsidR="0075122A" w:rsidRPr="006178C3" w:rsidRDefault="0075122A" w:rsidP="001261F1">
            <w:pPr>
              <w:pStyle w:val="Normal1"/>
              <w:spacing w:before="0" w:after="0"/>
              <w:rPr>
                <w:rFonts w:ascii="Arial" w:hAnsi="Arial" w:cs="Arial"/>
              </w:rPr>
            </w:pPr>
          </w:p>
        </w:tc>
        <w:tc>
          <w:tcPr>
            <w:tcW w:w="1806" w:type="dxa"/>
          </w:tcPr>
          <w:p w:rsidR="0075122A" w:rsidRPr="006178C3" w:rsidRDefault="0075122A" w:rsidP="001261F1">
            <w:pPr>
              <w:pStyle w:val="Normal1"/>
              <w:spacing w:before="0" w:after="0"/>
              <w:rPr>
                <w:rFonts w:ascii="Arial" w:hAnsi="Arial" w:cs="Arial"/>
              </w:rPr>
            </w:pPr>
          </w:p>
        </w:tc>
      </w:tr>
      <w:tr w:rsidR="0075122A" w:rsidRPr="006178C3" w:rsidTr="001261F1">
        <w:trPr>
          <w:trHeight w:hRule="exact" w:val="300"/>
        </w:trPr>
        <w:tc>
          <w:tcPr>
            <w:tcW w:w="540" w:type="dxa"/>
          </w:tcPr>
          <w:p w:rsidR="0075122A" w:rsidRPr="006178C3" w:rsidRDefault="0075122A" w:rsidP="001261F1">
            <w:pPr>
              <w:pStyle w:val="Normal1"/>
              <w:spacing w:before="0" w:after="0"/>
              <w:rPr>
                <w:rFonts w:ascii="Arial" w:hAnsi="Arial" w:cs="Arial"/>
              </w:rPr>
            </w:pPr>
          </w:p>
        </w:tc>
        <w:tc>
          <w:tcPr>
            <w:tcW w:w="2544" w:type="dxa"/>
          </w:tcPr>
          <w:p w:rsidR="0075122A" w:rsidRPr="006178C3" w:rsidRDefault="0075122A" w:rsidP="001261F1">
            <w:pPr>
              <w:pStyle w:val="Normal1"/>
              <w:spacing w:before="0" w:after="0"/>
              <w:rPr>
                <w:rFonts w:ascii="Arial" w:hAnsi="Arial" w:cs="Arial"/>
              </w:rPr>
            </w:pPr>
          </w:p>
        </w:tc>
        <w:tc>
          <w:tcPr>
            <w:tcW w:w="1080" w:type="dxa"/>
          </w:tcPr>
          <w:p w:rsidR="0075122A" w:rsidRPr="006178C3" w:rsidRDefault="0075122A" w:rsidP="001261F1">
            <w:pPr>
              <w:pStyle w:val="Normal1"/>
              <w:spacing w:before="0" w:after="0"/>
              <w:rPr>
                <w:rFonts w:ascii="Arial" w:hAnsi="Arial" w:cs="Arial"/>
              </w:rPr>
            </w:pPr>
          </w:p>
        </w:tc>
        <w:tc>
          <w:tcPr>
            <w:tcW w:w="3511" w:type="dxa"/>
          </w:tcPr>
          <w:p w:rsidR="0075122A" w:rsidRPr="006178C3" w:rsidRDefault="0075122A" w:rsidP="001261F1">
            <w:pPr>
              <w:pStyle w:val="Normal1"/>
              <w:spacing w:before="0" w:after="0"/>
              <w:rPr>
                <w:rFonts w:ascii="Arial" w:hAnsi="Arial" w:cs="Arial"/>
              </w:rPr>
            </w:pPr>
          </w:p>
        </w:tc>
        <w:tc>
          <w:tcPr>
            <w:tcW w:w="1080" w:type="dxa"/>
          </w:tcPr>
          <w:p w:rsidR="0075122A" w:rsidRPr="006178C3" w:rsidRDefault="0075122A" w:rsidP="001261F1">
            <w:pPr>
              <w:pStyle w:val="Normal1"/>
              <w:spacing w:before="0" w:after="0"/>
              <w:rPr>
                <w:rFonts w:ascii="Arial" w:hAnsi="Arial" w:cs="Arial"/>
              </w:rPr>
            </w:pPr>
          </w:p>
        </w:tc>
        <w:tc>
          <w:tcPr>
            <w:tcW w:w="3511" w:type="dxa"/>
          </w:tcPr>
          <w:p w:rsidR="0075122A" w:rsidRPr="006178C3" w:rsidRDefault="0075122A" w:rsidP="001261F1">
            <w:pPr>
              <w:pStyle w:val="Normal1"/>
              <w:spacing w:before="0" w:after="0"/>
              <w:rPr>
                <w:rFonts w:ascii="Arial" w:hAnsi="Arial" w:cs="Arial"/>
              </w:rPr>
            </w:pPr>
          </w:p>
        </w:tc>
        <w:tc>
          <w:tcPr>
            <w:tcW w:w="1806" w:type="dxa"/>
          </w:tcPr>
          <w:p w:rsidR="0075122A" w:rsidRPr="006178C3" w:rsidRDefault="0075122A" w:rsidP="001261F1">
            <w:pPr>
              <w:pStyle w:val="Normal1"/>
              <w:spacing w:before="0" w:after="0"/>
              <w:rPr>
                <w:rFonts w:ascii="Arial" w:hAnsi="Arial" w:cs="Arial"/>
              </w:rPr>
            </w:pPr>
          </w:p>
        </w:tc>
      </w:tr>
      <w:tr w:rsidR="0075122A" w:rsidRPr="006178C3" w:rsidTr="001261F1">
        <w:trPr>
          <w:trHeight w:hRule="exact" w:val="300"/>
        </w:trPr>
        <w:tc>
          <w:tcPr>
            <w:tcW w:w="540" w:type="dxa"/>
          </w:tcPr>
          <w:p w:rsidR="0075122A" w:rsidRPr="006178C3" w:rsidRDefault="0075122A" w:rsidP="001261F1">
            <w:pPr>
              <w:pStyle w:val="Normal1"/>
              <w:spacing w:before="0" w:after="0"/>
              <w:rPr>
                <w:rFonts w:ascii="Arial" w:hAnsi="Arial" w:cs="Arial"/>
              </w:rPr>
            </w:pPr>
          </w:p>
        </w:tc>
        <w:tc>
          <w:tcPr>
            <w:tcW w:w="2544" w:type="dxa"/>
          </w:tcPr>
          <w:p w:rsidR="0075122A" w:rsidRPr="006178C3" w:rsidRDefault="0075122A" w:rsidP="001261F1">
            <w:pPr>
              <w:pStyle w:val="Normal1"/>
              <w:spacing w:before="0" w:after="0"/>
              <w:rPr>
                <w:rFonts w:ascii="Arial" w:hAnsi="Arial" w:cs="Arial"/>
              </w:rPr>
            </w:pPr>
          </w:p>
        </w:tc>
        <w:tc>
          <w:tcPr>
            <w:tcW w:w="1080" w:type="dxa"/>
          </w:tcPr>
          <w:p w:rsidR="0075122A" w:rsidRPr="006178C3" w:rsidRDefault="0075122A" w:rsidP="001261F1">
            <w:pPr>
              <w:pStyle w:val="Normal1"/>
              <w:spacing w:before="0" w:after="0"/>
              <w:rPr>
                <w:rFonts w:ascii="Arial" w:hAnsi="Arial" w:cs="Arial"/>
              </w:rPr>
            </w:pPr>
          </w:p>
        </w:tc>
        <w:tc>
          <w:tcPr>
            <w:tcW w:w="3511" w:type="dxa"/>
          </w:tcPr>
          <w:p w:rsidR="0075122A" w:rsidRPr="006178C3" w:rsidRDefault="0075122A" w:rsidP="001261F1">
            <w:pPr>
              <w:pStyle w:val="Normal1"/>
              <w:spacing w:before="0" w:after="0"/>
              <w:rPr>
                <w:rFonts w:ascii="Arial" w:hAnsi="Arial" w:cs="Arial"/>
              </w:rPr>
            </w:pPr>
          </w:p>
        </w:tc>
        <w:tc>
          <w:tcPr>
            <w:tcW w:w="1080" w:type="dxa"/>
          </w:tcPr>
          <w:p w:rsidR="0075122A" w:rsidRPr="006178C3" w:rsidRDefault="0075122A" w:rsidP="001261F1">
            <w:pPr>
              <w:pStyle w:val="Normal1"/>
              <w:spacing w:before="0" w:after="0"/>
              <w:rPr>
                <w:rFonts w:ascii="Arial" w:hAnsi="Arial" w:cs="Arial"/>
              </w:rPr>
            </w:pPr>
          </w:p>
        </w:tc>
        <w:tc>
          <w:tcPr>
            <w:tcW w:w="3511" w:type="dxa"/>
          </w:tcPr>
          <w:p w:rsidR="0075122A" w:rsidRPr="006178C3" w:rsidRDefault="0075122A" w:rsidP="001261F1">
            <w:pPr>
              <w:pStyle w:val="Normal1"/>
              <w:spacing w:before="0" w:after="0"/>
              <w:rPr>
                <w:rFonts w:ascii="Arial" w:hAnsi="Arial" w:cs="Arial"/>
              </w:rPr>
            </w:pPr>
          </w:p>
        </w:tc>
        <w:tc>
          <w:tcPr>
            <w:tcW w:w="1806" w:type="dxa"/>
          </w:tcPr>
          <w:p w:rsidR="0075122A" w:rsidRPr="006178C3" w:rsidRDefault="0075122A" w:rsidP="001261F1">
            <w:pPr>
              <w:pStyle w:val="Normal1"/>
              <w:spacing w:before="0" w:after="0"/>
              <w:rPr>
                <w:rFonts w:ascii="Arial" w:hAnsi="Arial" w:cs="Arial"/>
              </w:rPr>
            </w:pPr>
          </w:p>
        </w:tc>
      </w:tr>
    </w:tbl>
    <w:p w:rsidR="0075122A" w:rsidRPr="006178C3" w:rsidRDefault="0075122A" w:rsidP="0075122A">
      <w:pPr>
        <w:pStyle w:val="Normal1"/>
        <w:spacing w:before="0" w:after="0"/>
        <w:rPr>
          <w:rFonts w:ascii="Arial" w:hAnsi="Arial" w:cs="Arial"/>
        </w:rPr>
      </w:pPr>
    </w:p>
    <w:p w:rsidR="0075122A" w:rsidRPr="006178C3" w:rsidRDefault="00894753" w:rsidP="0075122A">
      <w:pPr>
        <w:pStyle w:val="Normal1"/>
        <w:spacing w:before="0" w:after="0"/>
        <w:rPr>
          <w:rFonts w:ascii="Arial" w:hAnsi="Arial" w:cs="Arial"/>
        </w:rPr>
      </w:pPr>
      <w:r>
        <w:rPr>
          <w:rFonts w:ascii="Arial" w:hAnsi="Arial" w:cs="Arial"/>
        </w:rPr>
        <w:t>CURRENT VERSION</w:t>
      </w:r>
      <w:r w:rsidR="0075122A" w:rsidRPr="006178C3">
        <w:rPr>
          <w:rFonts w:ascii="Arial" w:hAnsi="Arial" w:cs="Arial"/>
        </w:rPr>
        <w:t>:</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4680"/>
        <w:gridCol w:w="3505"/>
        <w:gridCol w:w="5887"/>
      </w:tblGrid>
      <w:tr w:rsidR="00C56AA5" w:rsidRPr="006178C3" w:rsidTr="001261F1">
        <w:trPr>
          <w:cantSplit/>
          <w:trHeight w:hRule="exact" w:val="725"/>
        </w:trPr>
        <w:tc>
          <w:tcPr>
            <w:tcW w:w="4680" w:type="dxa"/>
            <w:tcBorders>
              <w:top w:val="single" w:sz="4" w:space="0" w:color="auto"/>
              <w:bottom w:val="single" w:sz="4" w:space="0" w:color="auto"/>
              <w:right w:val="single" w:sz="4" w:space="0" w:color="auto"/>
            </w:tcBorders>
            <w:vAlign w:val="center"/>
          </w:tcPr>
          <w:p w:rsidR="00C56AA5" w:rsidRPr="006178C3" w:rsidRDefault="00894753" w:rsidP="001261F1">
            <w:pPr>
              <w:pStyle w:val="Normal1"/>
              <w:spacing w:before="0" w:after="0"/>
              <w:rPr>
                <w:rFonts w:ascii="Arial" w:hAnsi="Arial" w:cs="Arial"/>
              </w:rPr>
            </w:pPr>
            <w:proofErr w:type="spellStart"/>
            <w:r>
              <w:rPr>
                <w:rFonts w:ascii="Arial" w:hAnsi="Arial" w:cs="Arial"/>
              </w:rPr>
              <w:t>Author</w:t>
            </w:r>
            <w:proofErr w:type="spellEnd"/>
            <w:r w:rsidR="00C56AA5" w:rsidRPr="006178C3">
              <w:rPr>
                <w:rFonts w:ascii="Arial" w:hAnsi="Arial" w:cs="Arial"/>
              </w:rPr>
              <w:t xml:space="preserve">  </w:t>
            </w:r>
          </w:p>
          <w:p w:rsidR="00C56AA5" w:rsidRPr="006178C3" w:rsidRDefault="0087466C" w:rsidP="001261F1">
            <w:pPr>
              <w:pStyle w:val="Normal1"/>
              <w:spacing w:before="0" w:after="0"/>
              <w:rPr>
                <w:rFonts w:ascii="Arial" w:hAnsi="Arial" w:cs="Arial"/>
              </w:rPr>
            </w:pPr>
            <w:r w:rsidRPr="006178C3">
              <w:rPr>
                <w:rFonts w:ascii="Arial" w:hAnsi="Arial" w:cs="Arial"/>
              </w:rPr>
              <w:t>Lionel Pinon</w:t>
            </w:r>
          </w:p>
        </w:tc>
        <w:tc>
          <w:tcPr>
            <w:tcW w:w="3505" w:type="dxa"/>
            <w:tcBorders>
              <w:top w:val="single" w:sz="4" w:space="0" w:color="auto"/>
              <w:left w:val="nil"/>
              <w:bottom w:val="single" w:sz="4" w:space="0" w:color="auto"/>
              <w:right w:val="single" w:sz="4" w:space="0" w:color="auto"/>
            </w:tcBorders>
            <w:vAlign w:val="center"/>
          </w:tcPr>
          <w:p w:rsidR="00C56AA5" w:rsidRPr="006178C3" w:rsidRDefault="00894753" w:rsidP="0087466C">
            <w:pPr>
              <w:pStyle w:val="Normal1"/>
              <w:spacing w:before="0" w:after="0"/>
              <w:rPr>
                <w:rFonts w:ascii="Arial" w:hAnsi="Arial" w:cs="Arial"/>
              </w:rPr>
            </w:pPr>
            <w:proofErr w:type="spellStart"/>
            <w:r>
              <w:rPr>
                <w:rFonts w:ascii="Arial" w:hAnsi="Arial" w:cs="Arial"/>
              </w:rPr>
              <w:t>Reviewed</w:t>
            </w:r>
            <w:proofErr w:type="spellEnd"/>
            <w:r>
              <w:rPr>
                <w:rFonts w:ascii="Arial" w:hAnsi="Arial" w:cs="Arial"/>
              </w:rPr>
              <w:t xml:space="preserve"> </w:t>
            </w:r>
            <w:proofErr w:type="spellStart"/>
            <w:r>
              <w:rPr>
                <w:rFonts w:ascii="Arial" w:hAnsi="Arial" w:cs="Arial"/>
              </w:rPr>
              <w:t>by</w:t>
            </w:r>
            <w:proofErr w:type="spellEnd"/>
            <w:r w:rsidR="0087466C" w:rsidRPr="006178C3">
              <w:rPr>
                <w:rFonts w:ascii="Arial" w:hAnsi="Arial" w:cs="Arial"/>
              </w:rPr>
              <w:t xml:space="preserve"> Gonzalo </w:t>
            </w:r>
            <w:proofErr w:type="spellStart"/>
            <w:r w:rsidR="0087466C" w:rsidRPr="006178C3">
              <w:rPr>
                <w:rFonts w:ascii="Arial" w:hAnsi="Arial" w:cs="Arial"/>
              </w:rPr>
              <w:t>Dierksmeier</w:t>
            </w:r>
            <w:proofErr w:type="spellEnd"/>
          </w:p>
        </w:tc>
        <w:tc>
          <w:tcPr>
            <w:tcW w:w="5887" w:type="dxa"/>
            <w:tcBorders>
              <w:top w:val="single" w:sz="4" w:space="0" w:color="auto"/>
              <w:left w:val="nil"/>
              <w:bottom w:val="single" w:sz="4" w:space="0" w:color="auto"/>
            </w:tcBorders>
            <w:vAlign w:val="center"/>
          </w:tcPr>
          <w:p w:rsidR="00C56AA5" w:rsidRPr="00894753" w:rsidRDefault="00894753" w:rsidP="00894753">
            <w:pPr>
              <w:pStyle w:val="Normal1"/>
              <w:spacing w:before="0" w:after="0"/>
              <w:rPr>
                <w:rFonts w:ascii="Arial" w:hAnsi="Arial" w:cs="Arial"/>
                <w:lang w:val="en-US"/>
              </w:rPr>
            </w:pPr>
            <w:r w:rsidRPr="00894753">
              <w:rPr>
                <w:rFonts w:ascii="Arial" w:hAnsi="Arial" w:cs="Arial"/>
                <w:lang w:val="en-US"/>
              </w:rPr>
              <w:t>R</w:t>
            </w:r>
            <w:r>
              <w:rPr>
                <w:rFonts w:ascii="Arial" w:hAnsi="Arial" w:cs="Arial"/>
                <w:lang w:val="en-US"/>
              </w:rPr>
              <w:t>eviewed by</w:t>
            </w:r>
            <w:r w:rsidR="00C56AA5" w:rsidRPr="00894753">
              <w:rPr>
                <w:rFonts w:ascii="Arial" w:hAnsi="Arial" w:cs="Arial"/>
                <w:lang w:val="en-US"/>
              </w:rPr>
              <w:t xml:space="preserve">: </w:t>
            </w:r>
            <w:r w:rsidR="0087466C" w:rsidRPr="00894753">
              <w:rPr>
                <w:rFonts w:ascii="Arial" w:hAnsi="Arial" w:cs="Arial"/>
                <w:lang w:val="en-US"/>
              </w:rPr>
              <w:t>Gonzalo Dierksmeier</w:t>
            </w:r>
          </w:p>
        </w:tc>
      </w:tr>
      <w:tr w:rsidR="00C56AA5" w:rsidRPr="006178C3" w:rsidTr="001261F1">
        <w:trPr>
          <w:trHeight w:hRule="exact" w:val="300"/>
        </w:trPr>
        <w:tc>
          <w:tcPr>
            <w:tcW w:w="4680" w:type="dxa"/>
            <w:tcBorders>
              <w:top w:val="single" w:sz="4" w:space="0" w:color="auto"/>
              <w:bottom w:val="single" w:sz="4" w:space="0" w:color="auto"/>
              <w:right w:val="single" w:sz="4" w:space="0" w:color="auto"/>
            </w:tcBorders>
            <w:vAlign w:val="center"/>
          </w:tcPr>
          <w:p w:rsidR="00C56AA5" w:rsidRPr="006178C3" w:rsidRDefault="00894753" w:rsidP="0087466C">
            <w:pPr>
              <w:pStyle w:val="Normal1"/>
              <w:spacing w:before="0" w:after="0"/>
              <w:rPr>
                <w:rFonts w:ascii="Arial" w:hAnsi="Arial" w:cs="Arial"/>
              </w:rPr>
            </w:pPr>
            <w:r>
              <w:rPr>
                <w:rFonts w:ascii="Arial" w:hAnsi="Arial" w:cs="Arial"/>
              </w:rPr>
              <w:t>Date</w:t>
            </w:r>
            <w:r w:rsidR="00C56AA5" w:rsidRPr="006178C3">
              <w:rPr>
                <w:rFonts w:ascii="Arial" w:hAnsi="Arial" w:cs="Arial"/>
              </w:rPr>
              <w:t xml:space="preserve"> </w:t>
            </w:r>
            <w:r w:rsidR="0087466C" w:rsidRPr="006178C3">
              <w:rPr>
                <w:rFonts w:ascii="Arial" w:hAnsi="Arial" w:cs="Arial"/>
              </w:rPr>
              <w:t>17.01.</w:t>
            </w:r>
            <w:r w:rsidR="00C56AA5" w:rsidRPr="006178C3">
              <w:rPr>
                <w:rFonts w:ascii="Arial" w:hAnsi="Arial" w:cs="Arial"/>
              </w:rPr>
              <w:t>201</w:t>
            </w:r>
            <w:r w:rsidR="0087466C" w:rsidRPr="006178C3">
              <w:rPr>
                <w:rFonts w:ascii="Arial" w:hAnsi="Arial" w:cs="Arial"/>
              </w:rPr>
              <w:t>4</w:t>
            </w:r>
          </w:p>
        </w:tc>
        <w:tc>
          <w:tcPr>
            <w:tcW w:w="3505" w:type="dxa"/>
            <w:tcBorders>
              <w:top w:val="single" w:sz="4" w:space="0" w:color="auto"/>
              <w:left w:val="single" w:sz="4" w:space="0" w:color="auto"/>
              <w:bottom w:val="single" w:sz="4" w:space="0" w:color="auto"/>
              <w:right w:val="single" w:sz="4" w:space="0" w:color="auto"/>
            </w:tcBorders>
            <w:vAlign w:val="center"/>
          </w:tcPr>
          <w:p w:rsidR="00C56AA5" w:rsidRPr="006178C3" w:rsidRDefault="0051215B" w:rsidP="00894753">
            <w:pPr>
              <w:pStyle w:val="Header"/>
              <w:rPr>
                <w:rFonts w:ascii="Arial" w:hAnsi="Arial" w:cs="Arial"/>
                <w:lang w:val="es-ES_tradnl"/>
              </w:rPr>
            </w:pPr>
            <w:r w:rsidRPr="006178C3">
              <w:rPr>
                <w:rFonts w:ascii="Arial" w:hAnsi="Arial" w:cs="Arial"/>
                <w:lang w:val="es-ES_tradnl"/>
              </w:rPr>
              <w:t>Dat</w:t>
            </w:r>
            <w:r w:rsidR="00894753">
              <w:rPr>
                <w:rFonts w:ascii="Arial" w:hAnsi="Arial" w:cs="Arial"/>
                <w:lang w:val="es-ES_tradnl"/>
              </w:rPr>
              <w:t>e</w:t>
            </w:r>
            <w:r w:rsidR="00C56AA5" w:rsidRPr="006178C3">
              <w:rPr>
                <w:rFonts w:ascii="Arial" w:hAnsi="Arial" w:cs="Arial"/>
                <w:lang w:val="es-ES_tradnl"/>
              </w:rPr>
              <w:t xml:space="preserve">: </w:t>
            </w:r>
          </w:p>
        </w:tc>
        <w:tc>
          <w:tcPr>
            <w:tcW w:w="5887" w:type="dxa"/>
            <w:tcBorders>
              <w:top w:val="single" w:sz="4" w:space="0" w:color="auto"/>
              <w:left w:val="single" w:sz="4" w:space="0" w:color="auto"/>
              <w:bottom w:val="single" w:sz="4" w:space="0" w:color="auto"/>
            </w:tcBorders>
            <w:vAlign w:val="center"/>
          </w:tcPr>
          <w:p w:rsidR="00C56AA5" w:rsidRPr="006178C3" w:rsidRDefault="0051215B" w:rsidP="00894753">
            <w:pPr>
              <w:pStyle w:val="Normal1"/>
              <w:spacing w:before="0" w:after="0"/>
              <w:rPr>
                <w:rFonts w:ascii="Arial" w:hAnsi="Arial" w:cs="Arial"/>
              </w:rPr>
            </w:pPr>
            <w:r w:rsidRPr="006178C3">
              <w:rPr>
                <w:rFonts w:ascii="Arial" w:hAnsi="Arial" w:cs="Arial"/>
              </w:rPr>
              <w:t>Dat</w:t>
            </w:r>
            <w:r w:rsidR="00894753">
              <w:rPr>
                <w:rFonts w:ascii="Arial" w:hAnsi="Arial" w:cs="Arial"/>
              </w:rPr>
              <w:t>e</w:t>
            </w:r>
            <w:r w:rsidR="00C56AA5" w:rsidRPr="006178C3">
              <w:rPr>
                <w:rFonts w:ascii="Arial" w:hAnsi="Arial" w:cs="Arial"/>
              </w:rPr>
              <w:t xml:space="preserve">: </w:t>
            </w:r>
          </w:p>
        </w:tc>
      </w:tr>
    </w:tbl>
    <w:p w:rsidR="005119F0" w:rsidRPr="006178C3" w:rsidRDefault="005119F0" w:rsidP="001F592B">
      <w:pPr>
        <w:jc w:val="center"/>
        <w:rPr>
          <w:rFonts w:ascii="Arial" w:hAnsi="Arial" w:cs="Arial"/>
          <w:sz w:val="52"/>
          <w:lang w:val="es-ES_tradnl"/>
        </w:rPr>
      </w:pPr>
    </w:p>
    <w:p w:rsidR="005119F0" w:rsidRPr="006178C3" w:rsidRDefault="005119F0" w:rsidP="001F592B">
      <w:pPr>
        <w:jc w:val="center"/>
        <w:rPr>
          <w:rFonts w:ascii="Arial" w:hAnsi="Arial" w:cs="Arial"/>
          <w:sz w:val="52"/>
          <w:lang w:val="es-ES_tradnl"/>
        </w:rPr>
      </w:pPr>
    </w:p>
    <w:p w:rsidR="005119F0" w:rsidRPr="006178C3" w:rsidRDefault="00894753" w:rsidP="005119F0">
      <w:pPr>
        <w:autoSpaceDE w:val="0"/>
        <w:autoSpaceDN w:val="0"/>
        <w:adjustRightInd w:val="0"/>
        <w:jc w:val="both"/>
        <w:rPr>
          <w:rFonts w:ascii="Arial" w:hAnsi="Arial" w:cs="Arial"/>
          <w:b/>
          <w:bCs/>
          <w:sz w:val="19"/>
          <w:szCs w:val="19"/>
          <w:lang w:val="es-ES_tradnl"/>
        </w:rPr>
      </w:pPr>
      <w:proofErr w:type="spellStart"/>
      <w:r w:rsidRPr="00894753">
        <w:rPr>
          <w:rFonts w:ascii="Arial" w:hAnsi="Arial" w:cs="Arial"/>
          <w:b/>
          <w:bCs/>
          <w:sz w:val="19"/>
          <w:szCs w:val="19"/>
          <w:lang w:val="es-ES_tradnl"/>
        </w:rPr>
        <w:t>Confidentiality</w:t>
      </w:r>
      <w:proofErr w:type="spellEnd"/>
      <w:r w:rsidRPr="00894753">
        <w:rPr>
          <w:rFonts w:ascii="Arial" w:hAnsi="Arial" w:cs="Arial"/>
          <w:b/>
          <w:bCs/>
          <w:sz w:val="19"/>
          <w:szCs w:val="19"/>
          <w:lang w:val="es-ES_tradnl"/>
        </w:rPr>
        <w:t xml:space="preserve"> </w:t>
      </w:r>
      <w:proofErr w:type="spellStart"/>
      <w:r w:rsidRPr="00894753">
        <w:rPr>
          <w:rFonts w:ascii="Arial" w:hAnsi="Arial" w:cs="Arial"/>
          <w:b/>
          <w:bCs/>
          <w:sz w:val="19"/>
          <w:szCs w:val="19"/>
          <w:lang w:val="es-ES_tradnl"/>
        </w:rPr>
        <w:t>Clause</w:t>
      </w:r>
      <w:proofErr w:type="spellEnd"/>
      <w:r w:rsidR="005119F0" w:rsidRPr="006178C3">
        <w:rPr>
          <w:rFonts w:ascii="Arial" w:hAnsi="Arial" w:cs="Arial"/>
          <w:b/>
          <w:bCs/>
          <w:sz w:val="19"/>
          <w:szCs w:val="19"/>
          <w:lang w:val="es-ES_tradnl"/>
        </w:rPr>
        <w:t>:</w:t>
      </w:r>
    </w:p>
    <w:p w:rsidR="00894753" w:rsidRPr="00894753" w:rsidRDefault="00894753" w:rsidP="005119F0">
      <w:pPr>
        <w:autoSpaceDE w:val="0"/>
        <w:autoSpaceDN w:val="0"/>
        <w:adjustRightInd w:val="0"/>
        <w:jc w:val="both"/>
        <w:rPr>
          <w:rFonts w:ascii="Arial" w:hAnsi="Arial" w:cs="Arial"/>
          <w:sz w:val="19"/>
          <w:szCs w:val="19"/>
          <w:lang w:val="en-US"/>
        </w:rPr>
      </w:pPr>
      <w:r w:rsidRPr="00894753">
        <w:rPr>
          <w:rFonts w:ascii="Arial" w:hAnsi="Arial" w:cs="Arial"/>
          <w:sz w:val="19"/>
          <w:szCs w:val="19"/>
          <w:lang w:val="en-US"/>
        </w:rPr>
        <w:t>This document was created using the methodology of INDRA Project Management. The document and its contents may only be used within the scope of the CMS system implementation project in EDM.</w:t>
      </w:r>
    </w:p>
    <w:p w:rsidR="001F592B" w:rsidRPr="00894753" w:rsidRDefault="001F592B" w:rsidP="005119F0">
      <w:pPr>
        <w:autoSpaceDE w:val="0"/>
        <w:autoSpaceDN w:val="0"/>
        <w:adjustRightInd w:val="0"/>
        <w:jc w:val="both"/>
        <w:rPr>
          <w:rFonts w:ascii="Arial" w:hAnsi="Arial" w:cs="Arial"/>
          <w:lang w:val="en-US"/>
        </w:rPr>
      </w:pPr>
      <w:r w:rsidRPr="00894753">
        <w:rPr>
          <w:rFonts w:ascii="Arial" w:hAnsi="Arial" w:cs="Arial"/>
          <w:sz w:val="52"/>
          <w:lang w:val="en-US"/>
        </w:rPr>
        <w:br w:type="page"/>
      </w:r>
    </w:p>
    <w:sdt>
      <w:sdtPr>
        <w:rPr>
          <w:rFonts w:eastAsia="Times New Roman"/>
          <w:b/>
          <w:color w:val="auto"/>
          <w:sz w:val="24"/>
          <w:szCs w:val="24"/>
          <w:lang w:eastAsia="es-ES"/>
        </w:rPr>
        <w:id w:val="16921335"/>
        <w:docPartObj>
          <w:docPartGallery w:val="Table of Contents"/>
          <w:docPartUnique/>
        </w:docPartObj>
      </w:sdtPr>
      <w:sdtEndPr>
        <w:rPr>
          <w:rFonts w:eastAsiaTheme="majorEastAsia"/>
          <w:b w:val="0"/>
          <w:color w:val="365F91" w:themeColor="accent1" w:themeShade="BF"/>
          <w:sz w:val="28"/>
          <w:szCs w:val="28"/>
          <w:lang w:eastAsia="en-US"/>
        </w:rPr>
      </w:sdtEndPr>
      <w:sdtContent>
        <w:p w:rsidR="00375590" w:rsidRPr="006178C3" w:rsidRDefault="00375590" w:rsidP="006854C6">
          <w:pPr>
            <w:pStyle w:val="TOCHeading"/>
          </w:pPr>
          <w:r w:rsidRPr="006178C3">
            <w:t>Contents</w:t>
          </w:r>
        </w:p>
        <w:p w:rsidR="00375590" w:rsidRPr="00880CDD" w:rsidRDefault="00375590" w:rsidP="00375590">
          <w:pPr>
            <w:rPr>
              <w:color w:val="17365D" w:themeColor="text2" w:themeShade="BF"/>
              <w:lang w:val="es-ES_tradnl" w:eastAsia="en-US"/>
            </w:rPr>
          </w:pPr>
        </w:p>
        <w:p w:rsidR="006C4E53" w:rsidRDefault="00BB53E3">
          <w:pPr>
            <w:pStyle w:val="TOC1"/>
            <w:rPr>
              <w:rFonts w:asciiTheme="minorHAnsi" w:eastAsiaTheme="minorEastAsia" w:hAnsiTheme="minorHAnsi" w:cstheme="minorBidi"/>
              <w:b w:val="0"/>
              <w:sz w:val="22"/>
              <w:szCs w:val="22"/>
              <w:lang w:val="es-ES"/>
            </w:rPr>
          </w:pPr>
          <w:r w:rsidRPr="00BB53E3">
            <w:rPr>
              <w:color w:val="17365D" w:themeColor="text2" w:themeShade="BF"/>
              <w:lang w:val="es-ES_tradnl"/>
            </w:rPr>
            <w:fldChar w:fldCharType="begin"/>
          </w:r>
          <w:r w:rsidR="00375590" w:rsidRPr="00880CDD">
            <w:rPr>
              <w:color w:val="17365D" w:themeColor="text2" w:themeShade="BF"/>
              <w:lang w:val="es-ES_tradnl"/>
            </w:rPr>
            <w:instrText xml:space="preserve"> TOC \o "1-3" \h \z \u </w:instrText>
          </w:r>
          <w:r w:rsidRPr="00BB53E3">
            <w:rPr>
              <w:color w:val="17365D" w:themeColor="text2" w:themeShade="BF"/>
              <w:lang w:val="es-ES_tradnl"/>
            </w:rPr>
            <w:fldChar w:fldCharType="separate"/>
          </w:r>
          <w:hyperlink w:anchor="_Toc378164684" w:history="1">
            <w:r w:rsidR="006C4E53" w:rsidRPr="00516B8D">
              <w:rPr>
                <w:rStyle w:val="Hyperlink"/>
              </w:rPr>
              <w:t>1</w:t>
            </w:r>
            <w:r w:rsidR="006C4E53">
              <w:rPr>
                <w:rFonts w:asciiTheme="minorHAnsi" w:eastAsiaTheme="minorEastAsia" w:hAnsiTheme="minorHAnsi" w:cstheme="minorBidi"/>
                <w:b w:val="0"/>
                <w:sz w:val="22"/>
                <w:szCs w:val="22"/>
                <w:lang w:val="es-ES"/>
              </w:rPr>
              <w:tab/>
            </w:r>
            <w:r w:rsidR="006C4E53" w:rsidRPr="00516B8D">
              <w:rPr>
                <w:rStyle w:val="Hyperlink"/>
              </w:rPr>
              <w:t>INTRODUC</w:t>
            </w:r>
            <w:r w:rsidR="00921507">
              <w:rPr>
                <w:rStyle w:val="Hyperlink"/>
              </w:rPr>
              <w:t>TIO</w:t>
            </w:r>
            <w:r w:rsidR="006C4E53" w:rsidRPr="00516B8D">
              <w:rPr>
                <w:rStyle w:val="Hyperlink"/>
              </w:rPr>
              <w:t>N</w:t>
            </w:r>
            <w:r w:rsidR="006C4E53">
              <w:rPr>
                <w:webHidden/>
              </w:rPr>
              <w:tab/>
            </w:r>
            <w:r>
              <w:rPr>
                <w:webHidden/>
              </w:rPr>
              <w:fldChar w:fldCharType="begin"/>
            </w:r>
            <w:r w:rsidR="006C4E53">
              <w:rPr>
                <w:webHidden/>
              </w:rPr>
              <w:instrText xml:space="preserve"> PAGEREF _Toc378164684 \h </w:instrText>
            </w:r>
            <w:r>
              <w:rPr>
                <w:webHidden/>
              </w:rPr>
            </w:r>
            <w:r>
              <w:rPr>
                <w:webHidden/>
              </w:rPr>
              <w:fldChar w:fldCharType="separate"/>
            </w:r>
            <w:r w:rsidR="006C4E53">
              <w:rPr>
                <w:webHidden/>
              </w:rPr>
              <w:t>3</w:t>
            </w:r>
            <w:r>
              <w:rPr>
                <w:webHidden/>
              </w:rPr>
              <w:fldChar w:fldCharType="end"/>
            </w:r>
          </w:hyperlink>
        </w:p>
        <w:p w:rsidR="006C4E53" w:rsidRDefault="00BB53E3">
          <w:pPr>
            <w:pStyle w:val="TOC1"/>
            <w:rPr>
              <w:rFonts w:asciiTheme="minorHAnsi" w:eastAsiaTheme="minorEastAsia" w:hAnsiTheme="minorHAnsi" w:cstheme="minorBidi"/>
              <w:b w:val="0"/>
              <w:sz w:val="22"/>
              <w:szCs w:val="22"/>
              <w:lang w:val="es-ES"/>
            </w:rPr>
          </w:pPr>
          <w:hyperlink w:anchor="_Toc378164685" w:history="1">
            <w:r w:rsidR="006C4E53" w:rsidRPr="00516B8D">
              <w:rPr>
                <w:rStyle w:val="Hyperlink"/>
              </w:rPr>
              <w:t>2</w:t>
            </w:r>
            <w:r w:rsidR="006C4E53">
              <w:rPr>
                <w:rFonts w:asciiTheme="minorHAnsi" w:eastAsiaTheme="minorEastAsia" w:hAnsiTheme="minorHAnsi" w:cstheme="minorBidi"/>
                <w:b w:val="0"/>
                <w:sz w:val="22"/>
                <w:szCs w:val="22"/>
                <w:lang w:val="es-ES"/>
              </w:rPr>
              <w:tab/>
            </w:r>
            <w:r w:rsidR="00921507">
              <w:rPr>
                <w:rStyle w:val="Hyperlink"/>
              </w:rPr>
              <w:t>WORK SCHEDULE</w:t>
            </w:r>
            <w:r w:rsidR="006C4E53" w:rsidRPr="00516B8D">
              <w:rPr>
                <w:rStyle w:val="Hyperlink"/>
              </w:rPr>
              <w:t>.</w:t>
            </w:r>
            <w:r w:rsidR="006C4E53">
              <w:rPr>
                <w:webHidden/>
              </w:rPr>
              <w:tab/>
            </w:r>
            <w:r>
              <w:rPr>
                <w:webHidden/>
              </w:rPr>
              <w:fldChar w:fldCharType="begin"/>
            </w:r>
            <w:r w:rsidR="006C4E53">
              <w:rPr>
                <w:webHidden/>
              </w:rPr>
              <w:instrText xml:space="preserve"> PAGEREF _Toc378164685 \h </w:instrText>
            </w:r>
            <w:r>
              <w:rPr>
                <w:webHidden/>
              </w:rPr>
            </w:r>
            <w:r>
              <w:rPr>
                <w:webHidden/>
              </w:rPr>
              <w:fldChar w:fldCharType="separate"/>
            </w:r>
            <w:r w:rsidR="006C4E53">
              <w:rPr>
                <w:webHidden/>
              </w:rPr>
              <w:t>3</w:t>
            </w:r>
            <w:r>
              <w:rPr>
                <w:webHidden/>
              </w:rPr>
              <w:fldChar w:fldCharType="end"/>
            </w:r>
          </w:hyperlink>
        </w:p>
        <w:p w:rsidR="006C4E53" w:rsidRDefault="00BB53E3">
          <w:pPr>
            <w:pStyle w:val="TOC1"/>
            <w:rPr>
              <w:rFonts w:asciiTheme="minorHAnsi" w:eastAsiaTheme="minorEastAsia" w:hAnsiTheme="minorHAnsi" w:cstheme="minorBidi"/>
              <w:b w:val="0"/>
              <w:sz w:val="22"/>
              <w:szCs w:val="22"/>
              <w:lang w:val="es-ES"/>
            </w:rPr>
          </w:pPr>
          <w:hyperlink w:anchor="_Toc378164686" w:history="1">
            <w:r w:rsidR="006C4E53" w:rsidRPr="00516B8D">
              <w:rPr>
                <w:rStyle w:val="Hyperlink"/>
              </w:rPr>
              <w:t>3</w:t>
            </w:r>
            <w:r w:rsidR="006C4E53">
              <w:rPr>
                <w:rFonts w:asciiTheme="minorHAnsi" w:eastAsiaTheme="minorEastAsia" w:hAnsiTheme="minorHAnsi" w:cstheme="minorBidi"/>
                <w:b w:val="0"/>
                <w:sz w:val="22"/>
                <w:szCs w:val="22"/>
                <w:lang w:val="es-ES"/>
              </w:rPr>
              <w:tab/>
            </w:r>
            <w:r w:rsidR="006C4E53" w:rsidRPr="00516B8D">
              <w:rPr>
                <w:rStyle w:val="Hyperlink"/>
              </w:rPr>
              <w:t>VALIDA</w:t>
            </w:r>
            <w:r w:rsidR="00921507">
              <w:rPr>
                <w:rStyle w:val="Hyperlink"/>
              </w:rPr>
              <w:t>TIONS</w:t>
            </w:r>
            <w:r w:rsidR="006C4E53">
              <w:rPr>
                <w:webHidden/>
              </w:rPr>
              <w:tab/>
            </w:r>
            <w:r>
              <w:rPr>
                <w:webHidden/>
              </w:rPr>
              <w:fldChar w:fldCharType="begin"/>
            </w:r>
            <w:r w:rsidR="006C4E53">
              <w:rPr>
                <w:webHidden/>
              </w:rPr>
              <w:instrText xml:space="preserve"> PAGEREF _Toc378164686 \h </w:instrText>
            </w:r>
            <w:r>
              <w:rPr>
                <w:webHidden/>
              </w:rPr>
            </w:r>
            <w:r>
              <w:rPr>
                <w:webHidden/>
              </w:rPr>
              <w:fldChar w:fldCharType="separate"/>
            </w:r>
            <w:r w:rsidR="006C4E53">
              <w:rPr>
                <w:webHidden/>
              </w:rPr>
              <w:t>4</w:t>
            </w:r>
            <w:r>
              <w:rPr>
                <w:webHidden/>
              </w:rPr>
              <w:fldChar w:fldCharType="end"/>
            </w:r>
          </w:hyperlink>
        </w:p>
        <w:p w:rsidR="006C4E53" w:rsidRDefault="00BB53E3">
          <w:pPr>
            <w:pStyle w:val="TOC1"/>
            <w:rPr>
              <w:rFonts w:asciiTheme="minorHAnsi" w:eastAsiaTheme="minorEastAsia" w:hAnsiTheme="minorHAnsi" w:cstheme="minorBidi"/>
              <w:b w:val="0"/>
              <w:sz w:val="22"/>
              <w:szCs w:val="22"/>
              <w:lang w:val="es-ES"/>
            </w:rPr>
          </w:pPr>
          <w:hyperlink w:anchor="_Toc378164687" w:history="1">
            <w:r w:rsidR="006C4E53" w:rsidRPr="00516B8D">
              <w:rPr>
                <w:rStyle w:val="Hyperlink"/>
              </w:rPr>
              <w:t>4</w:t>
            </w:r>
            <w:r w:rsidR="006C4E53">
              <w:rPr>
                <w:rFonts w:asciiTheme="minorHAnsi" w:eastAsiaTheme="minorEastAsia" w:hAnsiTheme="minorHAnsi" w:cstheme="minorBidi"/>
                <w:b w:val="0"/>
                <w:sz w:val="22"/>
                <w:szCs w:val="22"/>
                <w:lang w:val="es-ES"/>
              </w:rPr>
              <w:tab/>
            </w:r>
            <w:r w:rsidR="006C4E53" w:rsidRPr="00516B8D">
              <w:rPr>
                <w:rStyle w:val="Hyperlink"/>
              </w:rPr>
              <w:t>FORMATS</w:t>
            </w:r>
            <w:r w:rsidR="006C4E53">
              <w:rPr>
                <w:webHidden/>
              </w:rPr>
              <w:tab/>
            </w:r>
            <w:r>
              <w:rPr>
                <w:webHidden/>
              </w:rPr>
              <w:fldChar w:fldCharType="begin"/>
            </w:r>
            <w:r w:rsidR="006C4E53">
              <w:rPr>
                <w:webHidden/>
              </w:rPr>
              <w:instrText xml:space="preserve"> PAGEREF _Toc378164687 \h </w:instrText>
            </w:r>
            <w:r>
              <w:rPr>
                <w:webHidden/>
              </w:rPr>
            </w:r>
            <w:r>
              <w:rPr>
                <w:webHidden/>
              </w:rPr>
              <w:fldChar w:fldCharType="separate"/>
            </w:r>
            <w:r w:rsidR="006C4E53">
              <w:rPr>
                <w:webHidden/>
              </w:rPr>
              <w:t>4</w:t>
            </w:r>
            <w:r>
              <w:rPr>
                <w:webHidden/>
              </w:rPr>
              <w:fldChar w:fldCharType="end"/>
            </w:r>
          </w:hyperlink>
        </w:p>
        <w:p w:rsidR="0076783A" w:rsidRDefault="00BB53E3" w:rsidP="006854C6">
          <w:pPr>
            <w:pStyle w:val="TOCHeading"/>
          </w:pPr>
          <w:r w:rsidRPr="00880CDD">
            <w:rPr>
              <w:color w:val="17365D" w:themeColor="text2" w:themeShade="BF"/>
            </w:rPr>
            <w:fldChar w:fldCharType="end"/>
          </w:r>
        </w:p>
      </w:sdtContent>
    </w:sdt>
    <w:p w:rsidR="0076783A" w:rsidRDefault="0076783A">
      <w:pPr>
        <w:rPr>
          <w:rFonts w:asciiTheme="majorHAnsi" w:eastAsiaTheme="majorEastAsia" w:hAnsiTheme="majorHAnsi" w:cstheme="majorBidi"/>
          <w:bCs/>
          <w:color w:val="365F91" w:themeColor="accent1" w:themeShade="BF"/>
          <w:sz w:val="28"/>
          <w:szCs w:val="28"/>
          <w:lang w:val="en-US" w:eastAsia="en-US"/>
        </w:rPr>
      </w:pPr>
      <w:r>
        <w:br w:type="page"/>
      </w:r>
    </w:p>
    <w:p w:rsidR="002D3520" w:rsidRPr="006854C6" w:rsidRDefault="002D3520" w:rsidP="006854C6">
      <w:pPr>
        <w:pStyle w:val="Heading1"/>
      </w:pPr>
      <w:bookmarkStart w:id="0" w:name="_Toc377979099"/>
      <w:bookmarkStart w:id="1" w:name="_Toc378164684"/>
      <w:r w:rsidRPr="006854C6">
        <w:lastRenderedPageBreak/>
        <w:t>IN</w:t>
      </w:r>
      <w:bookmarkEnd w:id="0"/>
      <w:bookmarkEnd w:id="1"/>
      <w:r w:rsidR="00D24429">
        <w:t>TRODUCTION</w:t>
      </w:r>
    </w:p>
    <w:p w:rsidR="00B96DD0" w:rsidRPr="006178C3" w:rsidRDefault="00B96DD0" w:rsidP="002D3520">
      <w:pPr>
        <w:autoSpaceDE w:val="0"/>
        <w:autoSpaceDN w:val="0"/>
        <w:adjustRightInd w:val="0"/>
        <w:jc w:val="both"/>
        <w:rPr>
          <w:rFonts w:ascii="Arial" w:hAnsi="Arial" w:cs="Arial"/>
          <w:color w:val="000000"/>
          <w:sz w:val="19"/>
          <w:szCs w:val="19"/>
          <w:lang w:val="es-ES_tradnl"/>
        </w:rPr>
      </w:pPr>
    </w:p>
    <w:p w:rsidR="00B96DD0" w:rsidRPr="00F35E84" w:rsidRDefault="00F35E84" w:rsidP="00F35E84">
      <w:pPr>
        <w:autoSpaceDE w:val="0"/>
        <w:autoSpaceDN w:val="0"/>
        <w:adjustRightInd w:val="0"/>
        <w:ind w:left="403"/>
        <w:jc w:val="both"/>
        <w:rPr>
          <w:rFonts w:ascii="Arial" w:hAnsi="Arial" w:cs="Arial"/>
          <w:color w:val="000000"/>
          <w:sz w:val="19"/>
          <w:szCs w:val="19"/>
          <w:lang w:val="en-US"/>
        </w:rPr>
      </w:pPr>
      <w:r w:rsidRPr="00F35E84">
        <w:rPr>
          <w:rFonts w:ascii="Arial" w:hAnsi="Arial" w:cs="Arial"/>
          <w:color w:val="000000"/>
          <w:sz w:val="19"/>
          <w:szCs w:val="19"/>
          <w:lang w:val="en-US"/>
        </w:rPr>
        <w:t xml:space="preserve">This document details the tasks to be performed for the </w:t>
      </w:r>
      <w:r>
        <w:rPr>
          <w:rFonts w:ascii="Arial" w:hAnsi="Arial" w:cs="Arial"/>
          <w:color w:val="000000"/>
          <w:sz w:val="19"/>
          <w:szCs w:val="19"/>
          <w:lang w:val="en-US"/>
        </w:rPr>
        <w:t>execution of the</w:t>
      </w:r>
      <w:r w:rsidRPr="00F35E84">
        <w:rPr>
          <w:rFonts w:ascii="Arial" w:hAnsi="Arial" w:cs="Arial"/>
          <w:color w:val="000000"/>
          <w:sz w:val="19"/>
          <w:szCs w:val="19"/>
          <w:lang w:val="en-US"/>
        </w:rPr>
        <w:t xml:space="preserve"> </w:t>
      </w:r>
      <w:r w:rsidR="00D24429">
        <w:rPr>
          <w:rFonts w:ascii="Arial" w:hAnsi="Arial" w:cs="Arial"/>
          <w:color w:val="000000"/>
          <w:sz w:val="19"/>
          <w:szCs w:val="19"/>
          <w:lang w:val="en-US"/>
        </w:rPr>
        <w:t xml:space="preserve">CMS </w:t>
      </w:r>
      <w:r w:rsidRPr="00F35E84">
        <w:rPr>
          <w:rFonts w:ascii="Arial" w:hAnsi="Arial" w:cs="Arial"/>
          <w:color w:val="000000"/>
          <w:sz w:val="19"/>
          <w:szCs w:val="19"/>
          <w:lang w:val="en-US"/>
        </w:rPr>
        <w:t xml:space="preserve">cross billing </w:t>
      </w:r>
      <w:r>
        <w:rPr>
          <w:rFonts w:ascii="Arial" w:hAnsi="Arial" w:cs="Arial"/>
          <w:color w:val="000000"/>
          <w:sz w:val="19"/>
          <w:szCs w:val="19"/>
          <w:lang w:val="en-US"/>
        </w:rPr>
        <w:t xml:space="preserve">test in the </w:t>
      </w:r>
      <w:r w:rsidRPr="00F35E84">
        <w:rPr>
          <w:rFonts w:ascii="Arial" w:hAnsi="Arial" w:cs="Arial"/>
          <w:color w:val="000000"/>
          <w:sz w:val="19"/>
          <w:szCs w:val="19"/>
          <w:lang w:val="en-US"/>
        </w:rPr>
        <w:t>EDM environments. This task is encompassed in the implementation plan approved by EDM (20140117_EDM_plan_implementacion_v1.xls and xxxxx.doc)</w:t>
      </w:r>
    </w:p>
    <w:p w:rsidR="001F592B" w:rsidRPr="006854C6" w:rsidRDefault="00D24429" w:rsidP="006854C6">
      <w:pPr>
        <w:pStyle w:val="Heading1"/>
      </w:pPr>
      <w:bookmarkStart w:id="2" w:name="_Toc378164685"/>
      <w:r>
        <w:t>WORK SCHEDULE</w:t>
      </w:r>
      <w:bookmarkEnd w:id="2"/>
    </w:p>
    <w:p w:rsidR="001B4D99" w:rsidRPr="006178C3" w:rsidRDefault="001B4D99" w:rsidP="00607A1E">
      <w:pPr>
        <w:autoSpaceDE w:val="0"/>
        <w:autoSpaceDN w:val="0"/>
        <w:adjustRightInd w:val="0"/>
        <w:rPr>
          <w:rFonts w:ascii="Arial" w:hAnsi="Arial" w:cs="Arial"/>
          <w:sz w:val="19"/>
          <w:szCs w:val="19"/>
          <w:lang w:val="es-ES_tradnl"/>
        </w:rPr>
      </w:pPr>
    </w:p>
    <w:p w:rsidR="00D24429" w:rsidRPr="00D24429" w:rsidRDefault="00D24429" w:rsidP="00FA1AD0">
      <w:pPr>
        <w:autoSpaceDE w:val="0"/>
        <w:autoSpaceDN w:val="0"/>
        <w:adjustRightInd w:val="0"/>
        <w:ind w:left="317" w:firstLine="403"/>
        <w:rPr>
          <w:rFonts w:ascii="Arial" w:hAnsi="Arial" w:cs="Arial"/>
          <w:sz w:val="19"/>
          <w:szCs w:val="19"/>
          <w:lang w:val="en-US"/>
        </w:rPr>
      </w:pPr>
      <w:r w:rsidRPr="00D24429">
        <w:rPr>
          <w:rFonts w:ascii="Arial" w:hAnsi="Arial" w:cs="Arial"/>
          <w:sz w:val="19"/>
          <w:szCs w:val="19"/>
          <w:lang w:val="en-US"/>
        </w:rPr>
        <w:t>The schedule of activities for CMS cross billing test is as follows:</w:t>
      </w:r>
    </w:p>
    <w:p w:rsidR="005F0352" w:rsidRPr="00D24429" w:rsidRDefault="005F0352" w:rsidP="00FA1AD0">
      <w:pPr>
        <w:autoSpaceDE w:val="0"/>
        <w:autoSpaceDN w:val="0"/>
        <w:adjustRightInd w:val="0"/>
        <w:ind w:left="317" w:firstLine="403"/>
        <w:rPr>
          <w:rFonts w:ascii="Arial" w:hAnsi="Arial" w:cs="Arial"/>
          <w:sz w:val="19"/>
          <w:szCs w:val="19"/>
          <w:lang w:val="en-US"/>
        </w:rPr>
      </w:pPr>
    </w:p>
    <w:p w:rsidR="005F0352" w:rsidRPr="00D24429" w:rsidRDefault="005F0352" w:rsidP="00FA1AD0">
      <w:pPr>
        <w:autoSpaceDE w:val="0"/>
        <w:autoSpaceDN w:val="0"/>
        <w:adjustRightInd w:val="0"/>
        <w:ind w:left="317" w:firstLine="403"/>
        <w:rPr>
          <w:rFonts w:ascii="Arial" w:hAnsi="Arial" w:cs="Arial"/>
          <w:sz w:val="19"/>
          <w:szCs w:val="19"/>
          <w:lang w:val="en-US"/>
        </w:rPr>
      </w:pPr>
    </w:p>
    <w:tbl>
      <w:tblPr>
        <w:tblStyle w:val="TableGrid"/>
        <w:tblW w:w="0" w:type="auto"/>
        <w:tblInd w:w="317" w:type="dxa"/>
        <w:tblLook w:val="04A0"/>
      </w:tblPr>
      <w:tblGrid>
        <w:gridCol w:w="2936"/>
        <w:gridCol w:w="7203"/>
        <w:gridCol w:w="1559"/>
        <w:gridCol w:w="1843"/>
      </w:tblGrid>
      <w:tr w:rsidR="00160570" w:rsidRPr="006178C3" w:rsidTr="00917D41">
        <w:trPr>
          <w:tblHeader/>
        </w:trPr>
        <w:tc>
          <w:tcPr>
            <w:tcW w:w="2936" w:type="dxa"/>
            <w:shd w:val="pct50" w:color="auto" w:fill="auto"/>
          </w:tcPr>
          <w:p w:rsidR="00160570" w:rsidRPr="006178C3" w:rsidRDefault="001A1609" w:rsidP="00FA1AD0">
            <w:pPr>
              <w:autoSpaceDE w:val="0"/>
              <w:autoSpaceDN w:val="0"/>
              <w:adjustRightInd w:val="0"/>
              <w:rPr>
                <w:rFonts w:ascii="Arial" w:hAnsi="Arial" w:cs="Arial"/>
                <w:sz w:val="19"/>
                <w:szCs w:val="19"/>
                <w:lang w:val="es-ES_tradnl"/>
              </w:rPr>
            </w:pPr>
            <w:proofErr w:type="spellStart"/>
            <w:r>
              <w:rPr>
                <w:rFonts w:ascii="Arial" w:hAnsi="Arial" w:cs="Arial"/>
                <w:b/>
                <w:bCs/>
                <w:color w:val="FFFFFF"/>
                <w:sz w:val="19"/>
                <w:szCs w:val="19"/>
                <w:lang w:val="es-ES_tradnl"/>
              </w:rPr>
              <w:t>Task</w:t>
            </w:r>
            <w:proofErr w:type="spellEnd"/>
          </w:p>
        </w:tc>
        <w:tc>
          <w:tcPr>
            <w:tcW w:w="7203" w:type="dxa"/>
            <w:shd w:val="pct50" w:color="auto" w:fill="auto"/>
          </w:tcPr>
          <w:p w:rsidR="00160570" w:rsidRPr="006178C3" w:rsidRDefault="00160570" w:rsidP="00FA1AD0">
            <w:pPr>
              <w:autoSpaceDE w:val="0"/>
              <w:autoSpaceDN w:val="0"/>
              <w:adjustRightInd w:val="0"/>
              <w:rPr>
                <w:rFonts w:ascii="Arial" w:hAnsi="Arial" w:cs="Arial"/>
                <w:sz w:val="19"/>
                <w:szCs w:val="19"/>
                <w:lang w:val="es-ES_tradnl"/>
              </w:rPr>
            </w:pPr>
            <w:proofErr w:type="spellStart"/>
            <w:r w:rsidRPr="006178C3">
              <w:rPr>
                <w:rFonts w:ascii="Arial" w:hAnsi="Arial" w:cs="Arial"/>
                <w:b/>
                <w:bCs/>
                <w:color w:val="FFFFFF"/>
                <w:sz w:val="19"/>
                <w:szCs w:val="19"/>
                <w:lang w:val="es-ES_tradnl"/>
              </w:rPr>
              <w:t>Descri</w:t>
            </w:r>
            <w:r w:rsidR="001A1609">
              <w:rPr>
                <w:rFonts w:ascii="Arial" w:hAnsi="Arial" w:cs="Arial"/>
                <w:b/>
                <w:bCs/>
                <w:color w:val="FFFFFF"/>
                <w:sz w:val="19"/>
                <w:szCs w:val="19"/>
                <w:lang w:val="es-ES_tradnl"/>
              </w:rPr>
              <w:t>ption</w:t>
            </w:r>
            <w:proofErr w:type="spellEnd"/>
          </w:p>
        </w:tc>
        <w:tc>
          <w:tcPr>
            <w:tcW w:w="1559" w:type="dxa"/>
            <w:shd w:val="pct50" w:color="auto" w:fill="auto"/>
          </w:tcPr>
          <w:p w:rsidR="00160570" w:rsidRPr="006178C3" w:rsidRDefault="001A1609" w:rsidP="001A1609">
            <w:pPr>
              <w:autoSpaceDE w:val="0"/>
              <w:autoSpaceDN w:val="0"/>
              <w:adjustRightInd w:val="0"/>
              <w:rPr>
                <w:rFonts w:ascii="Arial" w:hAnsi="Arial" w:cs="Arial"/>
                <w:sz w:val="19"/>
                <w:szCs w:val="19"/>
                <w:lang w:val="es-ES_tradnl"/>
              </w:rPr>
            </w:pPr>
            <w:r>
              <w:rPr>
                <w:rFonts w:ascii="Arial" w:hAnsi="Arial" w:cs="Arial"/>
                <w:b/>
                <w:bCs/>
                <w:color w:val="FFFFFF"/>
                <w:sz w:val="19"/>
                <w:szCs w:val="19"/>
                <w:lang w:val="es-ES_tradnl"/>
              </w:rPr>
              <w:t>Date</w:t>
            </w:r>
          </w:p>
        </w:tc>
        <w:tc>
          <w:tcPr>
            <w:tcW w:w="1843" w:type="dxa"/>
            <w:shd w:val="pct50" w:color="auto" w:fill="auto"/>
          </w:tcPr>
          <w:p w:rsidR="00160570" w:rsidRPr="006178C3" w:rsidRDefault="00160570" w:rsidP="001A1609">
            <w:pPr>
              <w:autoSpaceDE w:val="0"/>
              <w:autoSpaceDN w:val="0"/>
              <w:adjustRightInd w:val="0"/>
              <w:rPr>
                <w:rFonts w:ascii="Arial" w:hAnsi="Arial" w:cs="Arial"/>
                <w:sz w:val="19"/>
                <w:szCs w:val="19"/>
                <w:lang w:val="es-ES_tradnl"/>
              </w:rPr>
            </w:pPr>
            <w:proofErr w:type="spellStart"/>
            <w:r w:rsidRPr="006178C3">
              <w:rPr>
                <w:rFonts w:ascii="Arial" w:hAnsi="Arial" w:cs="Arial"/>
                <w:b/>
                <w:bCs/>
                <w:color w:val="FFFFFF"/>
                <w:sz w:val="19"/>
                <w:szCs w:val="19"/>
                <w:lang w:val="es-ES_tradnl"/>
              </w:rPr>
              <w:t>Respons</w:t>
            </w:r>
            <w:r w:rsidR="001A1609">
              <w:rPr>
                <w:rFonts w:ascii="Arial" w:hAnsi="Arial" w:cs="Arial"/>
                <w:b/>
                <w:bCs/>
                <w:color w:val="FFFFFF"/>
                <w:sz w:val="19"/>
                <w:szCs w:val="19"/>
                <w:lang w:val="es-ES_tradnl"/>
              </w:rPr>
              <w:t>i</w:t>
            </w:r>
            <w:r w:rsidRPr="006178C3">
              <w:rPr>
                <w:rFonts w:ascii="Arial" w:hAnsi="Arial" w:cs="Arial"/>
                <w:b/>
                <w:bCs/>
                <w:color w:val="FFFFFF"/>
                <w:sz w:val="19"/>
                <w:szCs w:val="19"/>
                <w:lang w:val="es-ES_tradnl"/>
              </w:rPr>
              <w:t>ble</w:t>
            </w:r>
            <w:proofErr w:type="spellEnd"/>
          </w:p>
        </w:tc>
      </w:tr>
      <w:tr w:rsidR="00160570" w:rsidRPr="006178C3" w:rsidTr="00160570">
        <w:tc>
          <w:tcPr>
            <w:tcW w:w="2936" w:type="dxa"/>
          </w:tcPr>
          <w:p w:rsidR="00160570" w:rsidRPr="006178C3" w:rsidRDefault="006C04B6" w:rsidP="008A263F">
            <w:pPr>
              <w:autoSpaceDE w:val="0"/>
              <w:autoSpaceDN w:val="0"/>
              <w:adjustRightInd w:val="0"/>
              <w:rPr>
                <w:rFonts w:ascii="Arial" w:hAnsi="Arial" w:cs="Arial"/>
                <w:sz w:val="19"/>
                <w:szCs w:val="19"/>
                <w:lang w:val="es-ES_tradnl"/>
              </w:rPr>
            </w:pPr>
            <w:r>
              <w:rPr>
                <w:rFonts w:ascii="Arial" w:hAnsi="Arial" w:cs="Arial"/>
                <w:sz w:val="19"/>
                <w:szCs w:val="19"/>
                <w:lang w:val="es-ES_tradnl"/>
              </w:rPr>
              <w:t xml:space="preserve">Data </w:t>
            </w:r>
            <w:proofErr w:type="spellStart"/>
            <w:r>
              <w:rPr>
                <w:rFonts w:ascii="Arial" w:hAnsi="Arial" w:cs="Arial"/>
                <w:sz w:val="19"/>
                <w:szCs w:val="19"/>
                <w:lang w:val="es-ES_tradnl"/>
              </w:rPr>
              <w:t>extraction</w:t>
            </w:r>
            <w:proofErr w:type="spellEnd"/>
            <w:r w:rsidR="008A263F">
              <w:rPr>
                <w:rFonts w:ascii="Arial" w:hAnsi="Arial" w:cs="Arial"/>
                <w:sz w:val="19"/>
                <w:szCs w:val="19"/>
                <w:lang w:val="es-ES_tradnl"/>
              </w:rPr>
              <w:t xml:space="preserve"> </w:t>
            </w:r>
          </w:p>
        </w:tc>
        <w:tc>
          <w:tcPr>
            <w:tcW w:w="7203" w:type="dxa"/>
          </w:tcPr>
          <w:p w:rsidR="00160570" w:rsidRPr="006C04B6" w:rsidRDefault="006C04B6" w:rsidP="009E7F40">
            <w:pPr>
              <w:autoSpaceDE w:val="0"/>
              <w:autoSpaceDN w:val="0"/>
              <w:adjustRightInd w:val="0"/>
              <w:rPr>
                <w:rFonts w:ascii="Arial" w:hAnsi="Arial" w:cs="Arial"/>
                <w:sz w:val="19"/>
                <w:szCs w:val="19"/>
                <w:lang w:val="en-US"/>
              </w:rPr>
            </w:pPr>
            <w:r w:rsidRPr="006C04B6">
              <w:rPr>
                <w:rFonts w:ascii="Arial" w:hAnsi="Arial" w:cs="Arial"/>
                <w:sz w:val="19"/>
                <w:szCs w:val="19"/>
                <w:lang w:val="en-US"/>
              </w:rPr>
              <w:t>The data extraction must be performed on</w:t>
            </w:r>
            <w:r w:rsidR="00160570" w:rsidRPr="006C04B6">
              <w:rPr>
                <w:rFonts w:ascii="Arial" w:hAnsi="Arial" w:cs="Arial"/>
                <w:sz w:val="19"/>
                <w:szCs w:val="19"/>
                <w:lang w:val="en-US"/>
              </w:rPr>
              <w:t xml:space="preserve"> </w:t>
            </w:r>
            <w:del w:id="3" w:author="tmlangeni" w:date="2014-02-25T17:07:00Z">
              <w:r w:rsidR="00160570" w:rsidRPr="006C04B6" w:rsidDel="009E7F40">
                <w:rPr>
                  <w:rFonts w:ascii="Arial" w:hAnsi="Arial" w:cs="Arial"/>
                  <w:sz w:val="19"/>
                  <w:szCs w:val="19"/>
                  <w:lang w:val="en-US"/>
                </w:rPr>
                <w:delText>31</w:delText>
              </w:r>
            </w:del>
            <w:ins w:id="4" w:author="tmlangeni" w:date="2014-02-25T17:07:00Z">
              <w:r w:rsidR="009E7F40">
                <w:rPr>
                  <w:rFonts w:ascii="Arial" w:hAnsi="Arial" w:cs="Arial"/>
                  <w:sz w:val="19"/>
                  <w:szCs w:val="19"/>
                  <w:lang w:val="en-US"/>
                </w:rPr>
                <w:t>28</w:t>
              </w:r>
            </w:ins>
            <w:r w:rsidR="00160570" w:rsidRPr="006C04B6">
              <w:rPr>
                <w:rFonts w:ascii="Arial" w:hAnsi="Arial" w:cs="Arial"/>
                <w:sz w:val="19"/>
                <w:szCs w:val="19"/>
                <w:lang w:val="en-US"/>
              </w:rPr>
              <w:t>-</w:t>
            </w:r>
            <w:del w:id="5" w:author="tmlangeni" w:date="2014-02-25T17:07:00Z">
              <w:r w:rsidR="00160570" w:rsidRPr="006C04B6" w:rsidDel="009E7F40">
                <w:rPr>
                  <w:rFonts w:ascii="Arial" w:hAnsi="Arial" w:cs="Arial"/>
                  <w:sz w:val="19"/>
                  <w:szCs w:val="19"/>
                  <w:lang w:val="en-US"/>
                </w:rPr>
                <w:delText>01</w:delText>
              </w:r>
            </w:del>
            <w:ins w:id="6" w:author="tmlangeni" w:date="2014-02-25T17:07:00Z">
              <w:r w:rsidR="009E7F40" w:rsidRPr="006C04B6">
                <w:rPr>
                  <w:rFonts w:ascii="Arial" w:hAnsi="Arial" w:cs="Arial"/>
                  <w:sz w:val="19"/>
                  <w:szCs w:val="19"/>
                  <w:lang w:val="en-US"/>
                </w:rPr>
                <w:t>0</w:t>
              </w:r>
              <w:r w:rsidR="009E7F40">
                <w:rPr>
                  <w:rFonts w:ascii="Arial" w:hAnsi="Arial" w:cs="Arial"/>
                  <w:sz w:val="19"/>
                  <w:szCs w:val="19"/>
                  <w:lang w:val="en-US"/>
                </w:rPr>
                <w:t>2</w:t>
              </w:r>
            </w:ins>
            <w:r w:rsidR="00160570" w:rsidRPr="006C04B6">
              <w:rPr>
                <w:rFonts w:ascii="Arial" w:hAnsi="Arial" w:cs="Arial"/>
                <w:sz w:val="19"/>
                <w:szCs w:val="19"/>
                <w:lang w:val="en-US"/>
              </w:rPr>
              <w:t>-2014</w:t>
            </w:r>
          </w:p>
        </w:tc>
        <w:tc>
          <w:tcPr>
            <w:tcW w:w="1559" w:type="dxa"/>
          </w:tcPr>
          <w:p w:rsidR="00160570" w:rsidRPr="006178C3" w:rsidRDefault="00160570" w:rsidP="009E7F40">
            <w:pPr>
              <w:autoSpaceDE w:val="0"/>
              <w:autoSpaceDN w:val="0"/>
              <w:adjustRightInd w:val="0"/>
              <w:rPr>
                <w:rFonts w:ascii="Arial" w:hAnsi="Arial" w:cs="Arial"/>
                <w:sz w:val="19"/>
                <w:szCs w:val="19"/>
                <w:lang w:val="es-ES_tradnl"/>
              </w:rPr>
            </w:pPr>
            <w:del w:id="7" w:author="tmlangeni" w:date="2014-02-25T17:05:00Z">
              <w:r w:rsidDel="009E7F40">
                <w:rPr>
                  <w:rFonts w:ascii="Arial" w:hAnsi="Arial" w:cs="Arial"/>
                  <w:sz w:val="19"/>
                  <w:szCs w:val="19"/>
                  <w:lang w:val="es-ES_tradnl"/>
                </w:rPr>
                <w:delText>31</w:delText>
              </w:r>
            </w:del>
            <w:ins w:id="8" w:author="tmlangeni" w:date="2014-02-25T17:05:00Z">
              <w:r w:rsidR="009E7F40">
                <w:rPr>
                  <w:rFonts w:ascii="Arial" w:hAnsi="Arial" w:cs="Arial"/>
                  <w:sz w:val="19"/>
                  <w:szCs w:val="19"/>
                  <w:lang w:val="es-ES_tradnl"/>
                </w:rPr>
                <w:t>01</w:t>
              </w:r>
            </w:ins>
            <w:r>
              <w:rPr>
                <w:rFonts w:ascii="Arial" w:hAnsi="Arial" w:cs="Arial"/>
                <w:sz w:val="19"/>
                <w:szCs w:val="19"/>
                <w:lang w:val="es-ES_tradnl"/>
              </w:rPr>
              <w:t>-</w:t>
            </w:r>
            <w:del w:id="9" w:author="tmlangeni" w:date="2014-02-25T17:05:00Z">
              <w:r w:rsidDel="009E7F40">
                <w:rPr>
                  <w:rFonts w:ascii="Arial" w:hAnsi="Arial" w:cs="Arial"/>
                  <w:sz w:val="19"/>
                  <w:szCs w:val="19"/>
                  <w:lang w:val="es-ES_tradnl"/>
                </w:rPr>
                <w:delText>01</w:delText>
              </w:r>
            </w:del>
            <w:ins w:id="10" w:author="tmlangeni" w:date="2014-02-25T17:05:00Z">
              <w:r w:rsidR="009E7F40">
                <w:rPr>
                  <w:rFonts w:ascii="Arial" w:hAnsi="Arial" w:cs="Arial"/>
                  <w:sz w:val="19"/>
                  <w:szCs w:val="19"/>
                  <w:lang w:val="es-ES_tradnl"/>
                </w:rPr>
                <w:t>0</w:t>
              </w:r>
              <w:r w:rsidR="009E7F40">
                <w:rPr>
                  <w:rFonts w:ascii="Arial" w:hAnsi="Arial" w:cs="Arial"/>
                  <w:sz w:val="19"/>
                  <w:szCs w:val="19"/>
                  <w:lang w:val="es-ES_tradnl"/>
                </w:rPr>
                <w:t>3</w:t>
              </w:r>
            </w:ins>
            <w:r>
              <w:rPr>
                <w:rFonts w:ascii="Arial" w:hAnsi="Arial" w:cs="Arial"/>
                <w:sz w:val="19"/>
                <w:szCs w:val="19"/>
                <w:lang w:val="es-ES_tradnl"/>
              </w:rPr>
              <w:t>-2014</w:t>
            </w:r>
          </w:p>
        </w:tc>
        <w:tc>
          <w:tcPr>
            <w:tcW w:w="1843" w:type="dxa"/>
          </w:tcPr>
          <w:p w:rsidR="00160570" w:rsidRPr="006178C3" w:rsidRDefault="00160570" w:rsidP="00FA1AD0">
            <w:pPr>
              <w:autoSpaceDE w:val="0"/>
              <w:autoSpaceDN w:val="0"/>
              <w:adjustRightInd w:val="0"/>
              <w:rPr>
                <w:rFonts w:ascii="Arial" w:hAnsi="Arial" w:cs="Arial"/>
                <w:sz w:val="19"/>
                <w:szCs w:val="19"/>
                <w:lang w:val="es-ES_tradnl"/>
              </w:rPr>
            </w:pPr>
            <w:r>
              <w:rPr>
                <w:rFonts w:ascii="Arial" w:hAnsi="Arial" w:cs="Arial"/>
                <w:sz w:val="19"/>
                <w:szCs w:val="19"/>
                <w:lang w:val="es-ES_tradnl"/>
              </w:rPr>
              <w:t>EDM</w:t>
            </w:r>
          </w:p>
        </w:tc>
      </w:tr>
      <w:tr w:rsidR="00160570" w:rsidRPr="00EE1A2E" w:rsidTr="00160570">
        <w:tc>
          <w:tcPr>
            <w:tcW w:w="2936" w:type="dxa"/>
          </w:tcPr>
          <w:p w:rsidR="00160570" w:rsidRPr="006C04B6" w:rsidRDefault="006C04B6" w:rsidP="00FA1AD0">
            <w:pPr>
              <w:autoSpaceDE w:val="0"/>
              <w:autoSpaceDN w:val="0"/>
              <w:adjustRightInd w:val="0"/>
              <w:rPr>
                <w:rFonts w:ascii="Arial" w:hAnsi="Arial" w:cs="Arial"/>
                <w:sz w:val="19"/>
                <w:szCs w:val="19"/>
                <w:lang w:val="en-US"/>
              </w:rPr>
            </w:pPr>
            <w:r w:rsidRPr="006C04B6">
              <w:rPr>
                <w:rFonts w:ascii="Arial" w:hAnsi="Arial" w:cs="Arial"/>
                <w:sz w:val="19"/>
                <w:szCs w:val="19"/>
                <w:lang w:val="en-US"/>
              </w:rPr>
              <w:t>Data upload from migration process</w:t>
            </w:r>
          </w:p>
        </w:tc>
        <w:tc>
          <w:tcPr>
            <w:tcW w:w="7203" w:type="dxa"/>
          </w:tcPr>
          <w:p w:rsidR="006C04B6" w:rsidRPr="006C04B6" w:rsidRDefault="006C04B6" w:rsidP="009E7F40">
            <w:pPr>
              <w:autoSpaceDE w:val="0"/>
              <w:autoSpaceDN w:val="0"/>
              <w:adjustRightInd w:val="0"/>
              <w:rPr>
                <w:rFonts w:ascii="Arial" w:hAnsi="Arial" w:cs="Arial"/>
                <w:sz w:val="19"/>
                <w:szCs w:val="19"/>
                <w:lang w:val="en-US"/>
              </w:rPr>
            </w:pPr>
            <w:r w:rsidRPr="006C04B6">
              <w:rPr>
                <w:rFonts w:ascii="Arial" w:hAnsi="Arial" w:cs="Arial"/>
                <w:sz w:val="19"/>
                <w:szCs w:val="19"/>
                <w:lang w:val="en-US"/>
              </w:rPr>
              <w:t xml:space="preserve">This will be based on the </w:t>
            </w:r>
            <w:del w:id="11" w:author="tmlangeni" w:date="2014-02-25T17:07:00Z">
              <w:r w:rsidRPr="006C04B6" w:rsidDel="009E7F40">
                <w:rPr>
                  <w:rFonts w:ascii="Arial" w:hAnsi="Arial" w:cs="Arial"/>
                  <w:sz w:val="19"/>
                  <w:szCs w:val="19"/>
                  <w:lang w:val="en-US"/>
                </w:rPr>
                <w:delText xml:space="preserve">fourth </w:delText>
              </w:r>
            </w:del>
            <w:ins w:id="12" w:author="tmlangeni" w:date="2014-02-25T17:07:00Z">
              <w:r w:rsidR="009E7F40">
                <w:rPr>
                  <w:rFonts w:ascii="Arial" w:hAnsi="Arial" w:cs="Arial"/>
                  <w:sz w:val="19"/>
                  <w:szCs w:val="19"/>
                  <w:lang w:val="en-US"/>
                </w:rPr>
                <w:t>fifth</w:t>
              </w:r>
              <w:r w:rsidR="009E7F40" w:rsidRPr="006C04B6">
                <w:rPr>
                  <w:rFonts w:ascii="Arial" w:hAnsi="Arial" w:cs="Arial"/>
                  <w:sz w:val="19"/>
                  <w:szCs w:val="19"/>
                  <w:lang w:val="en-US"/>
                </w:rPr>
                <w:t xml:space="preserve"> </w:t>
              </w:r>
            </w:ins>
            <w:r w:rsidRPr="006C04B6">
              <w:rPr>
                <w:rFonts w:ascii="Arial" w:hAnsi="Arial" w:cs="Arial"/>
                <w:sz w:val="19"/>
                <w:szCs w:val="19"/>
                <w:lang w:val="en-US"/>
              </w:rPr>
              <w:t xml:space="preserve">cycle of data migration for all </w:t>
            </w:r>
            <w:r w:rsidR="002438E3">
              <w:rPr>
                <w:rFonts w:ascii="Arial" w:hAnsi="Arial" w:cs="Arial"/>
                <w:sz w:val="19"/>
                <w:szCs w:val="19"/>
                <w:lang w:val="en-US"/>
              </w:rPr>
              <w:t xml:space="preserve">the </w:t>
            </w:r>
            <w:r w:rsidRPr="006C04B6">
              <w:rPr>
                <w:rFonts w:ascii="Arial" w:hAnsi="Arial" w:cs="Arial"/>
                <w:sz w:val="19"/>
                <w:szCs w:val="19"/>
                <w:lang w:val="en-US"/>
              </w:rPr>
              <w:t xml:space="preserve">post-payment </w:t>
            </w:r>
            <w:r w:rsidR="002438E3">
              <w:rPr>
                <w:rFonts w:ascii="Arial" w:hAnsi="Arial" w:cs="Arial"/>
                <w:sz w:val="19"/>
                <w:szCs w:val="19"/>
                <w:lang w:val="en-US"/>
              </w:rPr>
              <w:t xml:space="preserve">in </w:t>
            </w:r>
            <w:del w:id="13" w:author="tmlangeni" w:date="2014-02-25T17:08:00Z">
              <w:r w:rsidRPr="006C04B6" w:rsidDel="009E7F40">
                <w:rPr>
                  <w:rFonts w:ascii="Arial" w:hAnsi="Arial" w:cs="Arial"/>
                  <w:sz w:val="19"/>
                  <w:szCs w:val="19"/>
                  <w:lang w:val="en-US"/>
                </w:rPr>
                <w:delText>Mozambique</w:delText>
              </w:r>
            </w:del>
            <w:ins w:id="14" w:author="tmlangeni" w:date="2014-02-25T17:08:00Z">
              <w:r w:rsidR="009E7F40">
                <w:rPr>
                  <w:rFonts w:ascii="Arial" w:hAnsi="Arial" w:cs="Arial"/>
                  <w:sz w:val="19"/>
                  <w:szCs w:val="19"/>
                  <w:lang w:val="en-US"/>
                </w:rPr>
                <w:t>Maputo</w:t>
              </w:r>
            </w:ins>
            <w:r w:rsidRPr="006C04B6">
              <w:rPr>
                <w:rFonts w:ascii="Arial" w:hAnsi="Arial" w:cs="Arial"/>
                <w:sz w:val="19"/>
                <w:szCs w:val="19"/>
                <w:lang w:val="en-US"/>
              </w:rPr>
              <w:t>.</w:t>
            </w:r>
          </w:p>
        </w:tc>
        <w:tc>
          <w:tcPr>
            <w:tcW w:w="1559" w:type="dxa"/>
          </w:tcPr>
          <w:p w:rsidR="00160570" w:rsidRDefault="006C04B6" w:rsidP="00FA1AD0">
            <w:pPr>
              <w:autoSpaceDE w:val="0"/>
              <w:autoSpaceDN w:val="0"/>
              <w:adjustRightInd w:val="0"/>
              <w:rPr>
                <w:rFonts w:ascii="Arial" w:hAnsi="Arial" w:cs="Arial"/>
                <w:sz w:val="19"/>
                <w:szCs w:val="19"/>
                <w:lang w:val="es-ES_tradnl"/>
              </w:rPr>
            </w:pPr>
            <w:r>
              <w:rPr>
                <w:rFonts w:ascii="Arial" w:hAnsi="Arial" w:cs="Arial"/>
                <w:sz w:val="19"/>
                <w:szCs w:val="19"/>
                <w:lang w:val="es-ES_tradnl"/>
              </w:rPr>
              <w:t>14-</w:t>
            </w:r>
            <w:del w:id="15" w:author="tmlangeni" w:date="2014-02-25T17:06:00Z">
              <w:r w:rsidDel="009E7F40">
                <w:rPr>
                  <w:rFonts w:ascii="Arial" w:hAnsi="Arial" w:cs="Arial"/>
                  <w:sz w:val="19"/>
                  <w:szCs w:val="19"/>
                  <w:lang w:val="es-ES_tradnl"/>
                </w:rPr>
                <w:delText>02</w:delText>
              </w:r>
            </w:del>
            <w:ins w:id="16" w:author="tmlangeni" w:date="2014-02-25T17:06:00Z">
              <w:r w:rsidR="009E7F40">
                <w:rPr>
                  <w:rFonts w:ascii="Arial" w:hAnsi="Arial" w:cs="Arial"/>
                  <w:sz w:val="19"/>
                  <w:szCs w:val="19"/>
                  <w:lang w:val="es-ES_tradnl"/>
                </w:rPr>
                <w:t>0</w:t>
              </w:r>
              <w:r w:rsidR="009E7F40">
                <w:rPr>
                  <w:rFonts w:ascii="Arial" w:hAnsi="Arial" w:cs="Arial"/>
                  <w:sz w:val="19"/>
                  <w:szCs w:val="19"/>
                  <w:lang w:val="es-ES_tradnl"/>
                </w:rPr>
                <w:t>3</w:t>
              </w:r>
            </w:ins>
            <w:r>
              <w:rPr>
                <w:rFonts w:ascii="Arial" w:hAnsi="Arial" w:cs="Arial"/>
                <w:sz w:val="19"/>
                <w:szCs w:val="19"/>
                <w:lang w:val="es-ES_tradnl"/>
              </w:rPr>
              <w:t>-2014</w:t>
            </w:r>
          </w:p>
          <w:p w:rsidR="008A263F" w:rsidRPr="006178C3" w:rsidRDefault="008A263F" w:rsidP="00FA1AD0">
            <w:pPr>
              <w:autoSpaceDE w:val="0"/>
              <w:autoSpaceDN w:val="0"/>
              <w:adjustRightInd w:val="0"/>
              <w:rPr>
                <w:rFonts w:ascii="Arial" w:hAnsi="Arial" w:cs="Arial"/>
                <w:sz w:val="19"/>
                <w:szCs w:val="19"/>
                <w:lang w:val="es-ES_tradnl"/>
              </w:rPr>
            </w:pPr>
          </w:p>
        </w:tc>
        <w:tc>
          <w:tcPr>
            <w:tcW w:w="1843" w:type="dxa"/>
          </w:tcPr>
          <w:p w:rsidR="00160570" w:rsidRPr="006178C3" w:rsidRDefault="008A263F" w:rsidP="00FA1AD0">
            <w:pPr>
              <w:autoSpaceDE w:val="0"/>
              <w:autoSpaceDN w:val="0"/>
              <w:adjustRightInd w:val="0"/>
              <w:rPr>
                <w:rFonts w:ascii="Arial" w:hAnsi="Arial" w:cs="Arial"/>
                <w:sz w:val="19"/>
                <w:szCs w:val="19"/>
                <w:lang w:val="es-ES_tradnl"/>
              </w:rPr>
            </w:pPr>
            <w:r>
              <w:rPr>
                <w:rFonts w:ascii="Arial" w:hAnsi="Arial" w:cs="Arial"/>
                <w:sz w:val="19"/>
                <w:szCs w:val="19"/>
                <w:lang w:val="es-ES_tradnl"/>
              </w:rPr>
              <w:t>INDRA</w:t>
            </w:r>
          </w:p>
        </w:tc>
      </w:tr>
      <w:tr w:rsidR="008A263F" w:rsidRPr="00EE1A2E" w:rsidTr="00160570">
        <w:tc>
          <w:tcPr>
            <w:tcW w:w="2936" w:type="dxa"/>
          </w:tcPr>
          <w:p w:rsidR="008A263F" w:rsidRPr="006178C3" w:rsidRDefault="002438E3" w:rsidP="00C86500">
            <w:pPr>
              <w:autoSpaceDE w:val="0"/>
              <w:autoSpaceDN w:val="0"/>
              <w:adjustRightInd w:val="0"/>
              <w:rPr>
                <w:rFonts w:ascii="Arial" w:hAnsi="Arial" w:cs="Arial"/>
                <w:sz w:val="19"/>
                <w:szCs w:val="19"/>
                <w:lang w:val="es-ES_tradnl"/>
              </w:rPr>
            </w:pPr>
            <w:proofErr w:type="spellStart"/>
            <w:r w:rsidRPr="002438E3">
              <w:rPr>
                <w:rFonts w:ascii="Arial" w:hAnsi="Arial" w:cs="Arial"/>
                <w:sz w:val="19"/>
                <w:szCs w:val="19"/>
                <w:lang w:val="es-ES_tradnl"/>
              </w:rPr>
              <w:t>Readings</w:t>
            </w:r>
            <w:proofErr w:type="spellEnd"/>
            <w:r w:rsidRPr="002438E3">
              <w:rPr>
                <w:rFonts w:ascii="Arial" w:hAnsi="Arial" w:cs="Arial"/>
                <w:sz w:val="19"/>
                <w:szCs w:val="19"/>
                <w:lang w:val="es-ES_tradnl"/>
              </w:rPr>
              <w:t xml:space="preserve"> in </w:t>
            </w:r>
            <w:proofErr w:type="spellStart"/>
            <w:r w:rsidRPr="002438E3">
              <w:rPr>
                <w:rFonts w:ascii="Arial" w:hAnsi="Arial" w:cs="Arial"/>
                <w:sz w:val="19"/>
                <w:szCs w:val="19"/>
                <w:lang w:val="es-ES_tradnl"/>
              </w:rPr>
              <w:t>legacy</w:t>
            </w:r>
            <w:proofErr w:type="spellEnd"/>
            <w:r w:rsidRPr="002438E3">
              <w:rPr>
                <w:rFonts w:ascii="Arial" w:hAnsi="Arial" w:cs="Arial"/>
                <w:sz w:val="19"/>
                <w:szCs w:val="19"/>
                <w:lang w:val="es-ES_tradnl"/>
              </w:rPr>
              <w:t xml:space="preserve"> </w:t>
            </w:r>
            <w:proofErr w:type="spellStart"/>
            <w:r w:rsidRPr="002438E3">
              <w:rPr>
                <w:rFonts w:ascii="Arial" w:hAnsi="Arial" w:cs="Arial"/>
                <w:sz w:val="19"/>
                <w:szCs w:val="19"/>
                <w:lang w:val="es-ES_tradnl"/>
              </w:rPr>
              <w:t>systems</w:t>
            </w:r>
            <w:proofErr w:type="spellEnd"/>
          </w:p>
        </w:tc>
        <w:tc>
          <w:tcPr>
            <w:tcW w:w="7203" w:type="dxa"/>
          </w:tcPr>
          <w:p w:rsidR="002438E3" w:rsidRPr="006178C3" w:rsidRDefault="002438E3" w:rsidP="0023584C">
            <w:pPr>
              <w:autoSpaceDE w:val="0"/>
              <w:autoSpaceDN w:val="0"/>
              <w:adjustRightInd w:val="0"/>
              <w:rPr>
                <w:rFonts w:ascii="Arial" w:hAnsi="Arial" w:cs="Arial"/>
                <w:sz w:val="19"/>
                <w:szCs w:val="19"/>
                <w:lang w:val="es-ES_tradnl"/>
              </w:rPr>
            </w:pPr>
            <w:r w:rsidRPr="002438E3">
              <w:rPr>
                <w:rFonts w:ascii="Arial" w:hAnsi="Arial" w:cs="Arial"/>
                <w:sz w:val="19"/>
                <w:szCs w:val="19"/>
                <w:lang w:val="en-US"/>
              </w:rPr>
              <w:t xml:space="preserve">The readings extraction for February will take place. These files will be awarded for loading into </w:t>
            </w:r>
            <w:proofErr w:type="gramStart"/>
            <w:r w:rsidRPr="002438E3">
              <w:rPr>
                <w:rFonts w:ascii="Arial" w:hAnsi="Arial" w:cs="Arial"/>
                <w:sz w:val="19"/>
                <w:szCs w:val="19"/>
                <w:lang w:val="en-US"/>
              </w:rPr>
              <w:t>CMS .</w:t>
            </w:r>
            <w:proofErr w:type="gramEnd"/>
            <w:r w:rsidRPr="002438E3">
              <w:rPr>
                <w:rFonts w:ascii="Arial" w:hAnsi="Arial" w:cs="Arial"/>
                <w:sz w:val="19"/>
                <w:szCs w:val="19"/>
                <w:lang w:val="en-US"/>
              </w:rPr>
              <w:t xml:space="preserve"> </w:t>
            </w:r>
            <w:proofErr w:type="spellStart"/>
            <w:r w:rsidRPr="002438E3">
              <w:rPr>
                <w:rFonts w:ascii="Arial" w:hAnsi="Arial" w:cs="Arial"/>
                <w:sz w:val="19"/>
                <w:szCs w:val="19"/>
                <w:lang w:val="es-ES_tradnl"/>
              </w:rPr>
              <w:t>See</w:t>
            </w:r>
            <w:proofErr w:type="spellEnd"/>
            <w:r w:rsidRPr="002438E3">
              <w:rPr>
                <w:rFonts w:ascii="Arial" w:hAnsi="Arial" w:cs="Arial"/>
                <w:sz w:val="19"/>
                <w:szCs w:val="19"/>
                <w:lang w:val="es-ES_tradnl"/>
              </w:rPr>
              <w:t xml:space="preserve"> </w:t>
            </w:r>
            <w:proofErr w:type="spellStart"/>
            <w:r>
              <w:rPr>
                <w:rFonts w:ascii="Arial" w:hAnsi="Arial" w:cs="Arial"/>
                <w:sz w:val="19"/>
                <w:szCs w:val="19"/>
                <w:lang w:val="es-ES_tradnl"/>
              </w:rPr>
              <w:t>the</w:t>
            </w:r>
            <w:proofErr w:type="spellEnd"/>
            <w:r>
              <w:rPr>
                <w:rFonts w:ascii="Arial" w:hAnsi="Arial" w:cs="Arial"/>
                <w:sz w:val="19"/>
                <w:szCs w:val="19"/>
                <w:lang w:val="es-ES_tradnl"/>
              </w:rPr>
              <w:t xml:space="preserve"> </w:t>
            </w:r>
            <w:proofErr w:type="spellStart"/>
            <w:r w:rsidRPr="002438E3">
              <w:rPr>
                <w:rFonts w:ascii="Arial" w:hAnsi="Arial" w:cs="Arial"/>
                <w:sz w:val="19"/>
                <w:szCs w:val="19"/>
                <w:lang w:val="es-ES_tradnl"/>
              </w:rPr>
              <w:t>readings</w:t>
            </w:r>
            <w:proofErr w:type="spellEnd"/>
            <w:r w:rsidRPr="002438E3">
              <w:rPr>
                <w:rFonts w:ascii="Arial" w:hAnsi="Arial" w:cs="Arial"/>
                <w:sz w:val="19"/>
                <w:szCs w:val="19"/>
                <w:lang w:val="es-ES_tradnl"/>
              </w:rPr>
              <w:t xml:space="preserve">  </w:t>
            </w:r>
            <w:proofErr w:type="spellStart"/>
            <w:r w:rsidRPr="002438E3">
              <w:rPr>
                <w:rFonts w:ascii="Arial" w:hAnsi="Arial" w:cs="Arial"/>
                <w:sz w:val="19"/>
                <w:szCs w:val="19"/>
                <w:lang w:val="es-ES_tradnl"/>
              </w:rPr>
              <w:t>format</w:t>
            </w:r>
            <w:proofErr w:type="spellEnd"/>
            <w:r w:rsidRPr="002438E3">
              <w:rPr>
                <w:rFonts w:ascii="Arial" w:hAnsi="Arial" w:cs="Arial"/>
                <w:sz w:val="19"/>
                <w:szCs w:val="19"/>
                <w:lang w:val="es-ES_tradnl"/>
              </w:rPr>
              <w:t xml:space="preserve"> in </w:t>
            </w:r>
            <w:proofErr w:type="spellStart"/>
            <w:r w:rsidRPr="002438E3">
              <w:rPr>
                <w:rFonts w:ascii="Arial" w:hAnsi="Arial" w:cs="Arial"/>
                <w:sz w:val="19"/>
                <w:szCs w:val="19"/>
                <w:lang w:val="es-ES_tradnl"/>
              </w:rPr>
              <w:t>Chapter</w:t>
            </w:r>
            <w:proofErr w:type="spellEnd"/>
            <w:r w:rsidRPr="002438E3">
              <w:rPr>
                <w:rFonts w:ascii="Arial" w:hAnsi="Arial" w:cs="Arial"/>
                <w:sz w:val="19"/>
                <w:szCs w:val="19"/>
                <w:lang w:val="es-ES_tradnl"/>
              </w:rPr>
              <w:t xml:space="preserve"> 4.</w:t>
            </w:r>
          </w:p>
        </w:tc>
        <w:tc>
          <w:tcPr>
            <w:tcW w:w="1559" w:type="dxa"/>
          </w:tcPr>
          <w:p w:rsidR="008A263F" w:rsidRPr="006178C3" w:rsidRDefault="008A263F" w:rsidP="00C86500">
            <w:pPr>
              <w:autoSpaceDE w:val="0"/>
              <w:autoSpaceDN w:val="0"/>
              <w:adjustRightInd w:val="0"/>
              <w:rPr>
                <w:rFonts w:ascii="Arial" w:hAnsi="Arial" w:cs="Arial"/>
                <w:sz w:val="19"/>
                <w:szCs w:val="19"/>
                <w:lang w:val="es-ES_tradnl"/>
              </w:rPr>
            </w:pPr>
            <w:r>
              <w:rPr>
                <w:rFonts w:ascii="Arial" w:hAnsi="Arial" w:cs="Arial"/>
                <w:sz w:val="19"/>
                <w:szCs w:val="19"/>
                <w:lang w:val="es-ES_tradnl"/>
              </w:rPr>
              <w:t>28-02-2014</w:t>
            </w:r>
          </w:p>
        </w:tc>
        <w:tc>
          <w:tcPr>
            <w:tcW w:w="1843" w:type="dxa"/>
          </w:tcPr>
          <w:p w:rsidR="008A263F" w:rsidRPr="006178C3" w:rsidRDefault="008A263F" w:rsidP="00C86500">
            <w:pPr>
              <w:autoSpaceDE w:val="0"/>
              <w:autoSpaceDN w:val="0"/>
              <w:adjustRightInd w:val="0"/>
              <w:rPr>
                <w:rFonts w:ascii="Arial" w:hAnsi="Arial" w:cs="Arial"/>
                <w:sz w:val="19"/>
                <w:szCs w:val="19"/>
                <w:lang w:val="es-ES_tradnl"/>
              </w:rPr>
            </w:pPr>
            <w:r>
              <w:rPr>
                <w:rFonts w:ascii="Arial" w:hAnsi="Arial" w:cs="Arial"/>
                <w:sz w:val="19"/>
                <w:szCs w:val="19"/>
                <w:lang w:val="es-ES_tradnl"/>
              </w:rPr>
              <w:t>EDM</w:t>
            </w:r>
          </w:p>
        </w:tc>
      </w:tr>
      <w:tr w:rsidR="008A263F" w:rsidRPr="00EE1A2E" w:rsidTr="00160570">
        <w:tc>
          <w:tcPr>
            <w:tcW w:w="2936" w:type="dxa"/>
          </w:tcPr>
          <w:p w:rsidR="002438E3" w:rsidRPr="002438E3" w:rsidRDefault="00A5692D" w:rsidP="00A5692D">
            <w:pPr>
              <w:autoSpaceDE w:val="0"/>
              <w:autoSpaceDN w:val="0"/>
              <w:adjustRightInd w:val="0"/>
              <w:rPr>
                <w:rFonts w:ascii="Arial" w:hAnsi="Arial" w:cs="Arial"/>
                <w:sz w:val="19"/>
                <w:szCs w:val="19"/>
                <w:lang w:val="en-US"/>
              </w:rPr>
            </w:pPr>
            <w:proofErr w:type="spellStart"/>
            <w:r>
              <w:rPr>
                <w:rFonts w:ascii="Arial" w:hAnsi="Arial" w:cs="Arial"/>
                <w:sz w:val="19"/>
                <w:szCs w:val="19"/>
                <w:lang w:val="en-US"/>
              </w:rPr>
              <w:t>Extration</w:t>
            </w:r>
            <w:proofErr w:type="spellEnd"/>
            <w:r>
              <w:rPr>
                <w:rFonts w:ascii="Arial" w:hAnsi="Arial" w:cs="Arial"/>
                <w:sz w:val="19"/>
                <w:szCs w:val="19"/>
                <w:lang w:val="en-US"/>
              </w:rPr>
              <w:t xml:space="preserve"> of data related to the</w:t>
            </w:r>
            <w:r w:rsidR="002438E3" w:rsidRPr="002438E3">
              <w:rPr>
                <w:rFonts w:ascii="Arial" w:hAnsi="Arial" w:cs="Arial"/>
                <w:sz w:val="19"/>
                <w:szCs w:val="19"/>
                <w:lang w:val="en-US"/>
              </w:rPr>
              <w:t xml:space="preserve"> invoices from legacy systems</w:t>
            </w:r>
          </w:p>
        </w:tc>
        <w:tc>
          <w:tcPr>
            <w:tcW w:w="7203" w:type="dxa"/>
          </w:tcPr>
          <w:p w:rsidR="002438E3" w:rsidRPr="008310AF" w:rsidRDefault="002438E3" w:rsidP="00A5692D">
            <w:pPr>
              <w:autoSpaceDE w:val="0"/>
              <w:autoSpaceDN w:val="0"/>
              <w:adjustRightInd w:val="0"/>
              <w:rPr>
                <w:rFonts w:ascii="Arial" w:hAnsi="Arial" w:cs="Arial"/>
                <w:sz w:val="19"/>
                <w:szCs w:val="19"/>
                <w:lang w:val="en-US"/>
              </w:rPr>
            </w:pPr>
            <w:r>
              <w:rPr>
                <w:rFonts w:ascii="Arial" w:hAnsi="Arial" w:cs="Arial"/>
                <w:sz w:val="19"/>
                <w:szCs w:val="19"/>
                <w:lang w:val="en-US"/>
              </w:rPr>
              <w:t>A</w:t>
            </w:r>
            <w:r w:rsidR="00A5692D">
              <w:rPr>
                <w:rFonts w:ascii="Arial" w:hAnsi="Arial" w:cs="Arial"/>
                <w:sz w:val="19"/>
                <w:szCs w:val="19"/>
                <w:lang w:val="en-US"/>
              </w:rPr>
              <w:t xml:space="preserve">n extraction should be done from the legacy systems </w:t>
            </w:r>
            <w:r w:rsidRPr="002438E3">
              <w:rPr>
                <w:rFonts w:ascii="Arial" w:hAnsi="Arial" w:cs="Arial"/>
                <w:sz w:val="19"/>
                <w:szCs w:val="19"/>
                <w:lang w:val="en-US"/>
              </w:rPr>
              <w:t xml:space="preserve">with the information of all the invoices issued during the period (billing cycle). </w:t>
            </w:r>
            <w:r w:rsidRPr="008310AF">
              <w:rPr>
                <w:rFonts w:ascii="Arial" w:hAnsi="Arial" w:cs="Arial"/>
                <w:sz w:val="19"/>
                <w:szCs w:val="19"/>
                <w:lang w:val="en-US"/>
              </w:rPr>
              <w:t xml:space="preserve">See Chapter 4 </w:t>
            </w:r>
            <w:r w:rsidR="00A5692D">
              <w:rPr>
                <w:rFonts w:ascii="Arial" w:hAnsi="Arial" w:cs="Arial"/>
                <w:sz w:val="19"/>
                <w:szCs w:val="19"/>
                <w:lang w:val="en-US"/>
              </w:rPr>
              <w:t>–</w:t>
            </w:r>
            <w:r w:rsidRPr="008310AF">
              <w:rPr>
                <w:rFonts w:ascii="Arial" w:hAnsi="Arial" w:cs="Arial"/>
                <w:sz w:val="19"/>
                <w:szCs w:val="19"/>
                <w:lang w:val="en-US"/>
              </w:rPr>
              <w:t xml:space="preserve"> formats</w:t>
            </w:r>
            <w:r w:rsidR="00A5692D">
              <w:rPr>
                <w:rFonts w:ascii="Arial" w:hAnsi="Arial" w:cs="Arial"/>
                <w:sz w:val="19"/>
                <w:szCs w:val="19"/>
                <w:lang w:val="en-US"/>
              </w:rPr>
              <w:t>. The export will be uploaded in temporary tables used later for the comparing with the invoices from CMS.</w:t>
            </w:r>
          </w:p>
        </w:tc>
        <w:tc>
          <w:tcPr>
            <w:tcW w:w="1559" w:type="dxa"/>
          </w:tcPr>
          <w:p w:rsidR="008A263F" w:rsidRPr="00A5692D" w:rsidRDefault="008A263F" w:rsidP="009E7F40">
            <w:pPr>
              <w:autoSpaceDE w:val="0"/>
              <w:autoSpaceDN w:val="0"/>
              <w:adjustRightInd w:val="0"/>
              <w:rPr>
                <w:rFonts w:ascii="Arial" w:hAnsi="Arial" w:cs="Arial"/>
                <w:sz w:val="19"/>
                <w:szCs w:val="19"/>
                <w:lang w:val="en-US"/>
              </w:rPr>
            </w:pPr>
            <w:del w:id="17" w:author="tmlangeni" w:date="2014-02-25T17:08:00Z">
              <w:r w:rsidRPr="00A5692D" w:rsidDel="009E7F40">
                <w:rPr>
                  <w:rFonts w:ascii="Arial" w:hAnsi="Arial" w:cs="Arial"/>
                  <w:sz w:val="19"/>
                  <w:szCs w:val="19"/>
                  <w:lang w:val="en-US"/>
                </w:rPr>
                <w:delText>28</w:delText>
              </w:r>
            </w:del>
            <w:ins w:id="18" w:author="tmlangeni" w:date="2014-02-25T17:08:00Z">
              <w:r w:rsidR="009E7F40">
                <w:rPr>
                  <w:rFonts w:ascii="Arial" w:hAnsi="Arial" w:cs="Arial"/>
                  <w:sz w:val="19"/>
                  <w:szCs w:val="19"/>
                  <w:lang w:val="en-US"/>
                </w:rPr>
                <w:t>14</w:t>
              </w:r>
            </w:ins>
            <w:r w:rsidRPr="00A5692D">
              <w:rPr>
                <w:rFonts w:ascii="Arial" w:hAnsi="Arial" w:cs="Arial"/>
                <w:sz w:val="19"/>
                <w:szCs w:val="19"/>
                <w:lang w:val="en-US"/>
              </w:rPr>
              <w:t>-</w:t>
            </w:r>
            <w:del w:id="19" w:author="tmlangeni" w:date="2014-02-25T17:09:00Z">
              <w:r w:rsidRPr="00A5692D" w:rsidDel="009E7F40">
                <w:rPr>
                  <w:rFonts w:ascii="Arial" w:hAnsi="Arial" w:cs="Arial"/>
                  <w:sz w:val="19"/>
                  <w:szCs w:val="19"/>
                  <w:lang w:val="en-US"/>
                </w:rPr>
                <w:delText>02</w:delText>
              </w:r>
            </w:del>
            <w:ins w:id="20" w:author="tmlangeni" w:date="2014-02-25T17:09:00Z">
              <w:r w:rsidR="009E7F40" w:rsidRPr="00A5692D">
                <w:rPr>
                  <w:rFonts w:ascii="Arial" w:hAnsi="Arial" w:cs="Arial"/>
                  <w:sz w:val="19"/>
                  <w:szCs w:val="19"/>
                  <w:lang w:val="en-US"/>
                </w:rPr>
                <w:t>0</w:t>
              </w:r>
              <w:r w:rsidR="009E7F40">
                <w:rPr>
                  <w:rFonts w:ascii="Arial" w:hAnsi="Arial" w:cs="Arial"/>
                  <w:sz w:val="19"/>
                  <w:szCs w:val="19"/>
                  <w:lang w:val="en-US"/>
                </w:rPr>
                <w:t>3</w:t>
              </w:r>
            </w:ins>
            <w:r w:rsidRPr="00A5692D">
              <w:rPr>
                <w:rFonts w:ascii="Arial" w:hAnsi="Arial" w:cs="Arial"/>
                <w:sz w:val="19"/>
                <w:szCs w:val="19"/>
                <w:lang w:val="en-US"/>
              </w:rPr>
              <w:t>-2014</w:t>
            </w:r>
          </w:p>
        </w:tc>
        <w:tc>
          <w:tcPr>
            <w:tcW w:w="1843" w:type="dxa"/>
          </w:tcPr>
          <w:p w:rsidR="008A263F" w:rsidRPr="00A5692D" w:rsidRDefault="008A263F" w:rsidP="00FA1AD0">
            <w:pPr>
              <w:autoSpaceDE w:val="0"/>
              <w:autoSpaceDN w:val="0"/>
              <w:adjustRightInd w:val="0"/>
              <w:rPr>
                <w:rFonts w:ascii="Arial" w:hAnsi="Arial" w:cs="Arial"/>
                <w:sz w:val="19"/>
                <w:szCs w:val="19"/>
                <w:lang w:val="en-US"/>
              </w:rPr>
            </w:pPr>
            <w:r w:rsidRPr="00A5692D">
              <w:rPr>
                <w:rFonts w:ascii="Arial" w:hAnsi="Arial" w:cs="Arial"/>
                <w:sz w:val="19"/>
                <w:szCs w:val="19"/>
                <w:lang w:val="en-US"/>
              </w:rPr>
              <w:t>EDM</w:t>
            </w:r>
          </w:p>
        </w:tc>
      </w:tr>
      <w:tr w:rsidR="008A263F" w:rsidRPr="00EE1A2E" w:rsidTr="00160570">
        <w:tc>
          <w:tcPr>
            <w:tcW w:w="2936" w:type="dxa"/>
          </w:tcPr>
          <w:p w:rsidR="008310AF" w:rsidRPr="00A5692D" w:rsidRDefault="008310AF" w:rsidP="00FA1AD0">
            <w:pPr>
              <w:autoSpaceDE w:val="0"/>
              <w:autoSpaceDN w:val="0"/>
              <w:adjustRightInd w:val="0"/>
              <w:rPr>
                <w:rFonts w:ascii="Arial" w:hAnsi="Arial" w:cs="Arial"/>
                <w:sz w:val="19"/>
                <w:szCs w:val="19"/>
                <w:lang w:val="en-US"/>
              </w:rPr>
            </w:pPr>
            <w:r w:rsidRPr="00A5692D">
              <w:rPr>
                <w:rFonts w:ascii="Arial" w:hAnsi="Arial" w:cs="Arial"/>
                <w:sz w:val="19"/>
                <w:szCs w:val="19"/>
                <w:lang w:val="en-US"/>
              </w:rPr>
              <w:t>Selection of printed invoices</w:t>
            </w:r>
          </w:p>
        </w:tc>
        <w:tc>
          <w:tcPr>
            <w:tcW w:w="7203" w:type="dxa"/>
          </w:tcPr>
          <w:p w:rsidR="008310AF" w:rsidRPr="008310AF" w:rsidRDefault="008310AF" w:rsidP="005F0352">
            <w:pPr>
              <w:autoSpaceDE w:val="0"/>
              <w:autoSpaceDN w:val="0"/>
              <w:adjustRightInd w:val="0"/>
              <w:rPr>
                <w:rFonts w:ascii="Arial" w:hAnsi="Arial" w:cs="Arial"/>
                <w:sz w:val="19"/>
                <w:szCs w:val="19"/>
                <w:lang w:val="en-US"/>
              </w:rPr>
            </w:pPr>
            <w:r w:rsidRPr="008310AF">
              <w:rPr>
                <w:rFonts w:ascii="Arial" w:hAnsi="Arial" w:cs="Arial"/>
                <w:sz w:val="19"/>
                <w:szCs w:val="19"/>
                <w:lang w:val="en-US"/>
              </w:rPr>
              <w:t>There will be requested the printed invoices (or PDF) of a selection of LV supplies and all bills related to AT / MT.</w:t>
            </w:r>
          </w:p>
        </w:tc>
        <w:tc>
          <w:tcPr>
            <w:tcW w:w="1559" w:type="dxa"/>
          </w:tcPr>
          <w:p w:rsidR="008A263F" w:rsidRDefault="008A263F" w:rsidP="00FA1AD0">
            <w:pPr>
              <w:autoSpaceDE w:val="0"/>
              <w:autoSpaceDN w:val="0"/>
              <w:adjustRightInd w:val="0"/>
              <w:rPr>
                <w:rFonts w:ascii="Arial" w:hAnsi="Arial" w:cs="Arial"/>
                <w:sz w:val="19"/>
                <w:szCs w:val="19"/>
                <w:lang w:val="es-ES_tradnl"/>
              </w:rPr>
            </w:pPr>
            <w:r>
              <w:rPr>
                <w:rFonts w:ascii="Arial" w:hAnsi="Arial" w:cs="Arial"/>
                <w:sz w:val="19"/>
                <w:szCs w:val="19"/>
                <w:lang w:val="es-ES_tradnl"/>
              </w:rPr>
              <w:t>28-02-2014</w:t>
            </w:r>
          </w:p>
        </w:tc>
        <w:tc>
          <w:tcPr>
            <w:tcW w:w="1843" w:type="dxa"/>
          </w:tcPr>
          <w:p w:rsidR="008A263F" w:rsidRDefault="008A263F" w:rsidP="00FA1AD0">
            <w:pPr>
              <w:autoSpaceDE w:val="0"/>
              <w:autoSpaceDN w:val="0"/>
              <w:adjustRightInd w:val="0"/>
              <w:rPr>
                <w:rFonts w:ascii="Arial" w:hAnsi="Arial" w:cs="Arial"/>
                <w:sz w:val="19"/>
                <w:szCs w:val="19"/>
                <w:lang w:val="es-ES_tradnl"/>
              </w:rPr>
            </w:pPr>
            <w:r>
              <w:rPr>
                <w:rFonts w:ascii="Arial" w:hAnsi="Arial" w:cs="Arial"/>
                <w:sz w:val="19"/>
                <w:szCs w:val="19"/>
                <w:lang w:val="es-ES_tradnl"/>
              </w:rPr>
              <w:t>EDM</w:t>
            </w:r>
          </w:p>
        </w:tc>
      </w:tr>
      <w:tr w:rsidR="008A263F" w:rsidRPr="00EE1A2E" w:rsidTr="00160570">
        <w:tc>
          <w:tcPr>
            <w:tcW w:w="2936" w:type="dxa"/>
          </w:tcPr>
          <w:p w:rsidR="008A263F" w:rsidRPr="006178C3" w:rsidRDefault="00F15973" w:rsidP="00FA1AD0">
            <w:pPr>
              <w:autoSpaceDE w:val="0"/>
              <w:autoSpaceDN w:val="0"/>
              <w:adjustRightInd w:val="0"/>
              <w:rPr>
                <w:rFonts w:ascii="Arial" w:hAnsi="Arial" w:cs="Arial"/>
                <w:sz w:val="19"/>
                <w:szCs w:val="19"/>
                <w:lang w:val="es-ES_tradnl"/>
              </w:rPr>
            </w:pPr>
            <w:proofErr w:type="spellStart"/>
            <w:r>
              <w:rPr>
                <w:rFonts w:ascii="Arial" w:hAnsi="Arial" w:cs="Arial"/>
                <w:sz w:val="19"/>
                <w:szCs w:val="19"/>
                <w:lang w:val="es-ES_tradnl"/>
              </w:rPr>
              <w:t>R</w:t>
            </w:r>
            <w:r w:rsidR="00A5692D">
              <w:rPr>
                <w:rFonts w:ascii="Arial" w:hAnsi="Arial" w:cs="Arial"/>
                <w:sz w:val="19"/>
                <w:szCs w:val="19"/>
                <w:lang w:val="es-ES_tradnl"/>
              </w:rPr>
              <w:t>e</w:t>
            </w:r>
            <w:r>
              <w:rPr>
                <w:rFonts w:ascii="Arial" w:hAnsi="Arial" w:cs="Arial"/>
                <w:sz w:val="19"/>
                <w:szCs w:val="19"/>
                <w:lang w:val="es-ES_tradnl"/>
              </w:rPr>
              <w:t>adings</w:t>
            </w:r>
            <w:proofErr w:type="spellEnd"/>
            <w:r>
              <w:rPr>
                <w:rFonts w:ascii="Arial" w:hAnsi="Arial" w:cs="Arial"/>
                <w:sz w:val="19"/>
                <w:szCs w:val="19"/>
                <w:lang w:val="es-ES_tradnl"/>
              </w:rPr>
              <w:t xml:space="preserve"> </w:t>
            </w:r>
            <w:proofErr w:type="spellStart"/>
            <w:r>
              <w:rPr>
                <w:rFonts w:ascii="Arial" w:hAnsi="Arial" w:cs="Arial"/>
                <w:sz w:val="19"/>
                <w:szCs w:val="19"/>
                <w:lang w:val="es-ES_tradnl"/>
              </w:rPr>
              <w:t>upload</w:t>
            </w:r>
            <w:proofErr w:type="spellEnd"/>
            <w:r w:rsidR="00425F80">
              <w:rPr>
                <w:rFonts w:ascii="Arial" w:hAnsi="Arial" w:cs="Arial"/>
                <w:sz w:val="19"/>
                <w:szCs w:val="19"/>
                <w:lang w:val="es-ES_tradnl"/>
              </w:rPr>
              <w:t xml:space="preserve"> </w:t>
            </w:r>
          </w:p>
        </w:tc>
        <w:tc>
          <w:tcPr>
            <w:tcW w:w="7203" w:type="dxa"/>
          </w:tcPr>
          <w:p w:rsidR="008A263F" w:rsidRPr="006178C3" w:rsidRDefault="00F15973" w:rsidP="005F0352">
            <w:pPr>
              <w:autoSpaceDE w:val="0"/>
              <w:autoSpaceDN w:val="0"/>
              <w:adjustRightInd w:val="0"/>
              <w:rPr>
                <w:rFonts w:ascii="Arial" w:hAnsi="Arial" w:cs="Arial"/>
                <w:sz w:val="19"/>
                <w:szCs w:val="19"/>
                <w:lang w:val="es-ES_tradnl"/>
              </w:rPr>
            </w:pPr>
            <w:r>
              <w:rPr>
                <w:rFonts w:ascii="Arial" w:hAnsi="Arial" w:cs="Arial"/>
                <w:sz w:val="19"/>
                <w:szCs w:val="19"/>
                <w:lang w:val="es-ES_tradnl"/>
              </w:rPr>
              <w:t>I</w:t>
            </w:r>
            <w:r w:rsidR="00425F80">
              <w:rPr>
                <w:rFonts w:ascii="Arial" w:hAnsi="Arial" w:cs="Arial"/>
                <w:sz w:val="19"/>
                <w:szCs w:val="19"/>
                <w:lang w:val="es-ES_tradnl"/>
              </w:rPr>
              <w:t>n ITIFACT_VO</w:t>
            </w:r>
            <w:r w:rsidR="0023584C">
              <w:rPr>
                <w:rFonts w:ascii="Arial" w:hAnsi="Arial" w:cs="Arial"/>
                <w:sz w:val="19"/>
                <w:szCs w:val="19"/>
                <w:lang w:val="es-ES_tradnl"/>
              </w:rPr>
              <w:t xml:space="preserve"> (APA)</w:t>
            </w:r>
          </w:p>
        </w:tc>
        <w:tc>
          <w:tcPr>
            <w:tcW w:w="1559" w:type="dxa"/>
          </w:tcPr>
          <w:p w:rsidR="00425F80" w:rsidRDefault="00425F80" w:rsidP="00425F80">
            <w:pPr>
              <w:autoSpaceDE w:val="0"/>
              <w:autoSpaceDN w:val="0"/>
              <w:adjustRightInd w:val="0"/>
              <w:rPr>
                <w:rFonts w:ascii="Arial" w:hAnsi="Arial" w:cs="Arial"/>
                <w:sz w:val="19"/>
                <w:szCs w:val="19"/>
                <w:lang w:val="es-ES"/>
              </w:rPr>
            </w:pPr>
            <w:r>
              <w:rPr>
                <w:rFonts w:ascii="Arial" w:hAnsi="Arial" w:cs="Arial"/>
                <w:sz w:val="19"/>
                <w:szCs w:val="19"/>
                <w:lang w:val="es-ES"/>
              </w:rPr>
              <w:t>04-03-2014</w:t>
            </w:r>
          </w:p>
          <w:p w:rsidR="008A263F" w:rsidRPr="006178C3" w:rsidRDefault="00425F80" w:rsidP="00425F80">
            <w:pPr>
              <w:autoSpaceDE w:val="0"/>
              <w:autoSpaceDN w:val="0"/>
              <w:adjustRightInd w:val="0"/>
              <w:rPr>
                <w:rFonts w:ascii="Arial" w:hAnsi="Arial" w:cs="Arial"/>
                <w:sz w:val="19"/>
                <w:szCs w:val="19"/>
                <w:lang w:val="es-ES_tradnl"/>
              </w:rPr>
            </w:pPr>
            <w:r>
              <w:rPr>
                <w:rFonts w:ascii="Arial" w:hAnsi="Arial" w:cs="Arial"/>
                <w:sz w:val="19"/>
                <w:szCs w:val="19"/>
                <w:lang w:val="es-ES"/>
              </w:rPr>
              <w:t>14-03-2014</w:t>
            </w:r>
          </w:p>
        </w:tc>
        <w:tc>
          <w:tcPr>
            <w:tcW w:w="1843" w:type="dxa"/>
          </w:tcPr>
          <w:p w:rsidR="008A263F" w:rsidRPr="006178C3" w:rsidRDefault="00425F80" w:rsidP="00FA1AD0">
            <w:pPr>
              <w:autoSpaceDE w:val="0"/>
              <w:autoSpaceDN w:val="0"/>
              <w:adjustRightInd w:val="0"/>
              <w:rPr>
                <w:rFonts w:ascii="Arial" w:hAnsi="Arial" w:cs="Arial"/>
                <w:sz w:val="19"/>
                <w:szCs w:val="19"/>
                <w:lang w:val="es-ES_tradnl"/>
              </w:rPr>
            </w:pPr>
            <w:r>
              <w:rPr>
                <w:rFonts w:ascii="Arial" w:hAnsi="Arial" w:cs="Arial"/>
                <w:sz w:val="19"/>
                <w:szCs w:val="19"/>
                <w:lang w:val="es-ES"/>
              </w:rPr>
              <w:t>INDRA</w:t>
            </w:r>
          </w:p>
        </w:tc>
      </w:tr>
      <w:tr w:rsidR="008A263F" w:rsidRPr="00D715A4" w:rsidTr="00160570">
        <w:tc>
          <w:tcPr>
            <w:tcW w:w="2936" w:type="dxa"/>
          </w:tcPr>
          <w:p w:rsidR="008A263F" w:rsidRPr="006178C3" w:rsidRDefault="00F15973" w:rsidP="00FA1AD0">
            <w:pPr>
              <w:autoSpaceDE w:val="0"/>
              <w:autoSpaceDN w:val="0"/>
              <w:adjustRightInd w:val="0"/>
              <w:rPr>
                <w:rFonts w:ascii="Arial" w:hAnsi="Arial" w:cs="Arial"/>
                <w:sz w:val="19"/>
                <w:szCs w:val="19"/>
                <w:lang w:val="es-ES_tradnl"/>
              </w:rPr>
            </w:pPr>
            <w:r>
              <w:rPr>
                <w:rFonts w:ascii="Arial" w:hAnsi="Arial" w:cs="Arial"/>
                <w:sz w:val="19"/>
                <w:szCs w:val="19"/>
                <w:lang w:val="es-ES_tradnl"/>
              </w:rPr>
              <w:t xml:space="preserve">Reading </w:t>
            </w:r>
            <w:proofErr w:type="spellStart"/>
            <w:r>
              <w:rPr>
                <w:rFonts w:ascii="Arial" w:hAnsi="Arial" w:cs="Arial"/>
                <w:sz w:val="19"/>
                <w:szCs w:val="19"/>
                <w:lang w:val="es-ES_tradnl"/>
              </w:rPr>
              <w:t>processing</w:t>
            </w:r>
            <w:proofErr w:type="spellEnd"/>
          </w:p>
        </w:tc>
        <w:tc>
          <w:tcPr>
            <w:tcW w:w="7203" w:type="dxa"/>
          </w:tcPr>
          <w:p w:rsidR="00A90BB4" w:rsidRPr="00F15973" w:rsidRDefault="00F15973" w:rsidP="005F0352">
            <w:pPr>
              <w:autoSpaceDE w:val="0"/>
              <w:autoSpaceDN w:val="0"/>
              <w:adjustRightInd w:val="0"/>
              <w:rPr>
                <w:rFonts w:ascii="Arial" w:hAnsi="Arial" w:cs="Arial"/>
                <w:sz w:val="19"/>
                <w:szCs w:val="19"/>
                <w:lang w:val="en-US"/>
              </w:rPr>
            </w:pPr>
            <w:r w:rsidRPr="00F15973">
              <w:rPr>
                <w:rFonts w:ascii="Arial" w:hAnsi="Arial" w:cs="Arial"/>
                <w:sz w:val="19"/>
                <w:szCs w:val="19"/>
                <w:lang w:val="en-US"/>
              </w:rPr>
              <w:t>A total of 3 cycles of billing will be performed</w:t>
            </w:r>
            <w:r w:rsidR="008A263F" w:rsidRPr="00F15973">
              <w:rPr>
                <w:rFonts w:ascii="Arial" w:hAnsi="Arial" w:cs="Arial"/>
                <w:sz w:val="19"/>
                <w:szCs w:val="19"/>
                <w:lang w:val="en-US"/>
              </w:rPr>
              <w:t xml:space="preserve">. </w:t>
            </w:r>
          </w:p>
          <w:p w:rsidR="008A263F" w:rsidRPr="00F15973" w:rsidRDefault="00F15973" w:rsidP="005B226D">
            <w:pPr>
              <w:autoSpaceDE w:val="0"/>
              <w:autoSpaceDN w:val="0"/>
              <w:adjustRightInd w:val="0"/>
              <w:rPr>
                <w:rFonts w:ascii="Arial" w:hAnsi="Arial" w:cs="Arial"/>
                <w:sz w:val="19"/>
                <w:szCs w:val="19"/>
                <w:lang w:val="en-US"/>
              </w:rPr>
            </w:pPr>
            <w:r w:rsidRPr="00F15973">
              <w:rPr>
                <w:rFonts w:ascii="Arial" w:hAnsi="Arial" w:cs="Arial"/>
                <w:sz w:val="19"/>
                <w:szCs w:val="19"/>
                <w:lang w:val="en-US"/>
              </w:rPr>
              <w:t>The first cycle will aim to ensure that there are no major differences in billing and will be considered just one file of readings, with few supplies for each type of supply (with pre billing). After this cycle will be processed all pending billing records for LV. Finally will be processed the consumption for the HV and MV customers.</w:t>
            </w:r>
          </w:p>
        </w:tc>
        <w:tc>
          <w:tcPr>
            <w:tcW w:w="1559" w:type="dxa"/>
          </w:tcPr>
          <w:p w:rsidR="008A263F"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04-03-2014</w:t>
            </w:r>
          </w:p>
          <w:p w:rsidR="008A263F" w:rsidRPr="00D715A4"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14-03-2014</w:t>
            </w:r>
          </w:p>
        </w:tc>
        <w:tc>
          <w:tcPr>
            <w:tcW w:w="1843" w:type="dxa"/>
          </w:tcPr>
          <w:p w:rsidR="008A263F" w:rsidRPr="00D715A4"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INDRA</w:t>
            </w:r>
          </w:p>
        </w:tc>
      </w:tr>
      <w:tr w:rsidR="008A263F" w:rsidRPr="00D715A4" w:rsidTr="00160570">
        <w:tc>
          <w:tcPr>
            <w:tcW w:w="2936" w:type="dxa"/>
          </w:tcPr>
          <w:p w:rsidR="005B226D" w:rsidRPr="005B226D" w:rsidRDefault="00A5692D" w:rsidP="00FA1AD0">
            <w:pPr>
              <w:autoSpaceDE w:val="0"/>
              <w:autoSpaceDN w:val="0"/>
              <w:adjustRightInd w:val="0"/>
              <w:rPr>
                <w:rFonts w:ascii="Arial" w:hAnsi="Arial" w:cs="Arial"/>
                <w:sz w:val="19"/>
                <w:szCs w:val="19"/>
                <w:lang w:val="en-US"/>
              </w:rPr>
            </w:pPr>
            <w:r>
              <w:rPr>
                <w:rFonts w:ascii="Arial" w:hAnsi="Arial" w:cs="Arial"/>
                <w:sz w:val="19"/>
                <w:szCs w:val="19"/>
                <w:lang w:val="en-US"/>
              </w:rPr>
              <w:t>Extraction</w:t>
            </w:r>
            <w:r w:rsidR="005B226D" w:rsidRPr="005B226D">
              <w:rPr>
                <w:rFonts w:ascii="Arial" w:hAnsi="Arial" w:cs="Arial"/>
                <w:sz w:val="19"/>
                <w:szCs w:val="19"/>
                <w:lang w:val="en-US"/>
              </w:rPr>
              <w:t xml:space="preserve"> of invoices issued by CMS</w:t>
            </w:r>
          </w:p>
        </w:tc>
        <w:tc>
          <w:tcPr>
            <w:tcW w:w="7203" w:type="dxa"/>
          </w:tcPr>
          <w:p w:rsidR="00790338" w:rsidRPr="00790338" w:rsidRDefault="00A5692D" w:rsidP="005F0352">
            <w:pPr>
              <w:autoSpaceDE w:val="0"/>
              <w:autoSpaceDN w:val="0"/>
              <w:adjustRightInd w:val="0"/>
              <w:rPr>
                <w:rFonts w:ascii="Arial" w:hAnsi="Arial" w:cs="Arial"/>
                <w:sz w:val="19"/>
                <w:szCs w:val="19"/>
                <w:lang w:val="en-US"/>
              </w:rPr>
            </w:pPr>
            <w:r>
              <w:rPr>
                <w:rFonts w:ascii="Arial" w:hAnsi="Arial" w:cs="Arial"/>
                <w:sz w:val="19"/>
                <w:szCs w:val="19"/>
                <w:lang w:val="en-US"/>
              </w:rPr>
              <w:t xml:space="preserve">An extraction should be done from CMS </w:t>
            </w:r>
            <w:r w:rsidR="00790338" w:rsidRPr="00790338">
              <w:rPr>
                <w:rFonts w:ascii="Arial" w:hAnsi="Arial" w:cs="Arial"/>
                <w:sz w:val="19"/>
                <w:szCs w:val="19"/>
                <w:lang w:val="en-US"/>
              </w:rPr>
              <w:t>with the information of all invoices issued during the period (billing cycle). See Chapter 4 - formats.</w:t>
            </w:r>
            <w:r>
              <w:rPr>
                <w:rFonts w:ascii="Arial" w:hAnsi="Arial" w:cs="Arial"/>
                <w:sz w:val="19"/>
                <w:szCs w:val="19"/>
                <w:lang w:val="en-US"/>
              </w:rPr>
              <w:t xml:space="preserve"> The export will be uploaded in temporary tables used later for the comparing with the invoices from CMS.</w:t>
            </w:r>
          </w:p>
        </w:tc>
        <w:tc>
          <w:tcPr>
            <w:tcW w:w="1559" w:type="dxa"/>
          </w:tcPr>
          <w:p w:rsidR="008A263F" w:rsidRDefault="008A263F" w:rsidP="00833EA8">
            <w:pPr>
              <w:autoSpaceDE w:val="0"/>
              <w:autoSpaceDN w:val="0"/>
              <w:adjustRightInd w:val="0"/>
              <w:rPr>
                <w:rFonts w:ascii="Arial" w:hAnsi="Arial" w:cs="Arial"/>
                <w:sz w:val="19"/>
                <w:szCs w:val="19"/>
                <w:lang w:val="es-ES"/>
              </w:rPr>
            </w:pPr>
            <w:r>
              <w:rPr>
                <w:rFonts w:ascii="Arial" w:hAnsi="Arial" w:cs="Arial"/>
                <w:sz w:val="19"/>
                <w:szCs w:val="19"/>
                <w:lang w:val="es-ES"/>
              </w:rPr>
              <w:t>04-03-2014</w:t>
            </w:r>
          </w:p>
          <w:p w:rsidR="008A263F" w:rsidRPr="00D715A4" w:rsidRDefault="008A263F" w:rsidP="00833EA8">
            <w:pPr>
              <w:autoSpaceDE w:val="0"/>
              <w:autoSpaceDN w:val="0"/>
              <w:adjustRightInd w:val="0"/>
              <w:rPr>
                <w:rFonts w:ascii="Arial" w:hAnsi="Arial" w:cs="Arial"/>
                <w:sz w:val="19"/>
                <w:szCs w:val="19"/>
                <w:lang w:val="es-ES"/>
              </w:rPr>
            </w:pPr>
            <w:r>
              <w:rPr>
                <w:rFonts w:ascii="Arial" w:hAnsi="Arial" w:cs="Arial"/>
                <w:sz w:val="19"/>
                <w:szCs w:val="19"/>
                <w:lang w:val="es-ES"/>
              </w:rPr>
              <w:t>14-03-2014</w:t>
            </w:r>
          </w:p>
        </w:tc>
        <w:tc>
          <w:tcPr>
            <w:tcW w:w="1843" w:type="dxa"/>
          </w:tcPr>
          <w:p w:rsidR="008A263F" w:rsidRPr="00D715A4"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INDRA</w:t>
            </w:r>
          </w:p>
        </w:tc>
      </w:tr>
      <w:tr w:rsidR="008A263F" w:rsidRPr="00D715A4" w:rsidTr="00160570">
        <w:tc>
          <w:tcPr>
            <w:tcW w:w="2936" w:type="dxa"/>
          </w:tcPr>
          <w:p w:rsidR="00790338" w:rsidRPr="00D715A4" w:rsidRDefault="00790338" w:rsidP="00FA1AD0">
            <w:pPr>
              <w:autoSpaceDE w:val="0"/>
              <w:autoSpaceDN w:val="0"/>
              <w:adjustRightInd w:val="0"/>
              <w:rPr>
                <w:rFonts w:ascii="Arial" w:hAnsi="Arial" w:cs="Arial"/>
                <w:sz w:val="19"/>
                <w:szCs w:val="19"/>
                <w:lang w:val="es-ES"/>
              </w:rPr>
            </w:pPr>
            <w:proofErr w:type="spellStart"/>
            <w:r w:rsidRPr="00790338">
              <w:rPr>
                <w:rFonts w:ascii="Arial" w:hAnsi="Arial" w:cs="Arial"/>
                <w:sz w:val="19"/>
                <w:szCs w:val="19"/>
                <w:lang w:val="es-ES"/>
              </w:rPr>
              <w:lastRenderedPageBreak/>
              <w:t>Report</w:t>
            </w:r>
            <w:proofErr w:type="spellEnd"/>
            <w:r w:rsidRPr="00790338">
              <w:rPr>
                <w:rFonts w:ascii="Arial" w:hAnsi="Arial" w:cs="Arial"/>
                <w:sz w:val="19"/>
                <w:szCs w:val="19"/>
                <w:lang w:val="es-ES"/>
              </w:rPr>
              <w:t xml:space="preserve"> </w:t>
            </w:r>
            <w:proofErr w:type="spellStart"/>
            <w:r w:rsidRPr="00790338">
              <w:rPr>
                <w:rFonts w:ascii="Arial" w:hAnsi="Arial" w:cs="Arial"/>
                <w:sz w:val="19"/>
                <w:szCs w:val="19"/>
                <w:lang w:val="es-ES"/>
              </w:rPr>
              <w:t>results</w:t>
            </w:r>
            <w:proofErr w:type="spellEnd"/>
            <w:r w:rsidRPr="00790338">
              <w:rPr>
                <w:rFonts w:ascii="Arial" w:hAnsi="Arial" w:cs="Arial"/>
                <w:sz w:val="19"/>
                <w:szCs w:val="19"/>
                <w:lang w:val="es-ES"/>
              </w:rPr>
              <w:t xml:space="preserve"> &amp; </w:t>
            </w:r>
            <w:proofErr w:type="spellStart"/>
            <w:r w:rsidRPr="00790338">
              <w:rPr>
                <w:rFonts w:ascii="Arial" w:hAnsi="Arial" w:cs="Arial"/>
                <w:sz w:val="19"/>
                <w:szCs w:val="19"/>
                <w:lang w:val="es-ES"/>
              </w:rPr>
              <w:t>differences</w:t>
            </w:r>
            <w:proofErr w:type="spellEnd"/>
          </w:p>
        </w:tc>
        <w:tc>
          <w:tcPr>
            <w:tcW w:w="7203" w:type="dxa"/>
          </w:tcPr>
          <w:p w:rsidR="00790338" w:rsidRPr="00790338" w:rsidRDefault="00790338" w:rsidP="005F0352">
            <w:pPr>
              <w:autoSpaceDE w:val="0"/>
              <w:autoSpaceDN w:val="0"/>
              <w:adjustRightInd w:val="0"/>
              <w:rPr>
                <w:rFonts w:ascii="Arial" w:hAnsi="Arial" w:cs="Arial"/>
                <w:sz w:val="19"/>
                <w:szCs w:val="19"/>
                <w:lang w:val="en-US"/>
              </w:rPr>
            </w:pPr>
            <w:r w:rsidRPr="00790338">
              <w:rPr>
                <w:rFonts w:ascii="Arial" w:hAnsi="Arial" w:cs="Arial"/>
                <w:sz w:val="19"/>
                <w:szCs w:val="19"/>
                <w:lang w:val="en-US"/>
              </w:rPr>
              <w:t xml:space="preserve">It must issue a report with the results of cycle (See Chapter 4 </w:t>
            </w:r>
            <w:r>
              <w:rPr>
                <w:rFonts w:ascii="Arial" w:hAnsi="Arial" w:cs="Arial"/>
                <w:sz w:val="19"/>
                <w:szCs w:val="19"/>
                <w:lang w:val="en-US"/>
              </w:rPr>
              <w:t xml:space="preserve">- </w:t>
            </w:r>
            <w:r w:rsidRPr="00790338">
              <w:rPr>
                <w:rFonts w:ascii="Arial" w:hAnsi="Arial" w:cs="Arial"/>
                <w:sz w:val="19"/>
                <w:szCs w:val="19"/>
                <w:lang w:val="en-US"/>
              </w:rPr>
              <w:t>formats)</w:t>
            </w:r>
          </w:p>
        </w:tc>
        <w:tc>
          <w:tcPr>
            <w:tcW w:w="1559" w:type="dxa"/>
          </w:tcPr>
          <w:p w:rsidR="008A263F" w:rsidRPr="00D715A4"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14-03-2014</w:t>
            </w:r>
          </w:p>
        </w:tc>
        <w:tc>
          <w:tcPr>
            <w:tcW w:w="1843" w:type="dxa"/>
          </w:tcPr>
          <w:p w:rsidR="008A263F" w:rsidRPr="00D715A4"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INDRA</w:t>
            </w:r>
          </w:p>
        </w:tc>
      </w:tr>
      <w:tr w:rsidR="008A263F" w:rsidRPr="00D715A4" w:rsidTr="00160570">
        <w:tc>
          <w:tcPr>
            <w:tcW w:w="2936" w:type="dxa"/>
          </w:tcPr>
          <w:p w:rsidR="00790338" w:rsidRPr="00D715A4" w:rsidRDefault="00790338" w:rsidP="00FA1AD0">
            <w:pPr>
              <w:autoSpaceDE w:val="0"/>
              <w:autoSpaceDN w:val="0"/>
              <w:adjustRightInd w:val="0"/>
              <w:rPr>
                <w:rFonts w:ascii="Arial" w:hAnsi="Arial" w:cs="Arial"/>
                <w:sz w:val="19"/>
                <w:szCs w:val="19"/>
                <w:lang w:val="es-ES"/>
              </w:rPr>
            </w:pPr>
            <w:proofErr w:type="spellStart"/>
            <w:r w:rsidRPr="00790338">
              <w:rPr>
                <w:rFonts w:ascii="Arial" w:hAnsi="Arial" w:cs="Arial"/>
                <w:sz w:val="19"/>
                <w:szCs w:val="19"/>
                <w:lang w:val="es-ES"/>
              </w:rPr>
              <w:t>Validation</w:t>
            </w:r>
            <w:proofErr w:type="spellEnd"/>
            <w:r w:rsidRPr="00790338">
              <w:rPr>
                <w:rFonts w:ascii="Arial" w:hAnsi="Arial" w:cs="Arial"/>
                <w:sz w:val="19"/>
                <w:szCs w:val="19"/>
                <w:lang w:val="es-ES"/>
              </w:rPr>
              <w:t xml:space="preserve"> of </w:t>
            </w:r>
            <w:proofErr w:type="spellStart"/>
            <w:r w:rsidRPr="00790338">
              <w:rPr>
                <w:rFonts w:ascii="Arial" w:hAnsi="Arial" w:cs="Arial"/>
                <w:sz w:val="19"/>
                <w:szCs w:val="19"/>
                <w:lang w:val="es-ES"/>
              </w:rPr>
              <w:t>results</w:t>
            </w:r>
            <w:proofErr w:type="spellEnd"/>
          </w:p>
        </w:tc>
        <w:tc>
          <w:tcPr>
            <w:tcW w:w="7203" w:type="dxa"/>
          </w:tcPr>
          <w:p w:rsidR="00790338" w:rsidRPr="00790338" w:rsidRDefault="00790338" w:rsidP="005F0352">
            <w:pPr>
              <w:autoSpaceDE w:val="0"/>
              <w:autoSpaceDN w:val="0"/>
              <w:adjustRightInd w:val="0"/>
              <w:rPr>
                <w:rFonts w:ascii="Arial" w:hAnsi="Arial" w:cs="Arial"/>
                <w:sz w:val="19"/>
                <w:szCs w:val="19"/>
                <w:lang w:val="en-US"/>
              </w:rPr>
            </w:pPr>
            <w:r w:rsidRPr="00790338">
              <w:rPr>
                <w:rFonts w:ascii="Arial" w:hAnsi="Arial" w:cs="Arial"/>
                <w:sz w:val="19"/>
                <w:szCs w:val="19"/>
                <w:lang w:val="en-US"/>
              </w:rPr>
              <w:t>All the differences should be analyzed and there must be an explanation for each case.</w:t>
            </w:r>
          </w:p>
        </w:tc>
        <w:tc>
          <w:tcPr>
            <w:tcW w:w="1559" w:type="dxa"/>
          </w:tcPr>
          <w:p w:rsidR="008A263F" w:rsidRPr="00D715A4"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14-03-2014</w:t>
            </w:r>
          </w:p>
        </w:tc>
        <w:tc>
          <w:tcPr>
            <w:tcW w:w="1843" w:type="dxa"/>
          </w:tcPr>
          <w:p w:rsidR="008A263F" w:rsidRPr="00D715A4"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INDRA / EDM</w:t>
            </w:r>
          </w:p>
        </w:tc>
      </w:tr>
      <w:tr w:rsidR="008A263F" w:rsidRPr="00D715A4" w:rsidTr="00160570">
        <w:tc>
          <w:tcPr>
            <w:tcW w:w="2936" w:type="dxa"/>
          </w:tcPr>
          <w:p w:rsidR="00FD64CD" w:rsidRPr="00FD64CD" w:rsidRDefault="00FD64CD" w:rsidP="00FA1AD0">
            <w:pPr>
              <w:autoSpaceDE w:val="0"/>
              <w:autoSpaceDN w:val="0"/>
              <w:adjustRightInd w:val="0"/>
              <w:rPr>
                <w:rFonts w:ascii="Arial" w:hAnsi="Arial" w:cs="Arial"/>
                <w:sz w:val="19"/>
                <w:szCs w:val="19"/>
                <w:lang w:val="en-US"/>
              </w:rPr>
            </w:pPr>
            <w:r w:rsidRPr="00FD64CD">
              <w:rPr>
                <w:rFonts w:ascii="Arial" w:hAnsi="Arial" w:cs="Arial"/>
                <w:sz w:val="19"/>
                <w:szCs w:val="19"/>
                <w:lang w:val="en-US"/>
              </w:rPr>
              <w:t>Re-running the tests in case not pass validations.</w:t>
            </w:r>
          </w:p>
        </w:tc>
        <w:tc>
          <w:tcPr>
            <w:tcW w:w="7203" w:type="dxa"/>
          </w:tcPr>
          <w:p w:rsidR="00EE3352" w:rsidRPr="00EE3352" w:rsidRDefault="00EE3352" w:rsidP="005F0352">
            <w:pPr>
              <w:autoSpaceDE w:val="0"/>
              <w:autoSpaceDN w:val="0"/>
              <w:adjustRightInd w:val="0"/>
              <w:rPr>
                <w:rFonts w:ascii="Arial" w:hAnsi="Arial" w:cs="Arial"/>
                <w:sz w:val="19"/>
                <w:szCs w:val="19"/>
                <w:lang w:val="en-US"/>
              </w:rPr>
            </w:pPr>
            <w:r w:rsidRPr="00EE3352">
              <w:rPr>
                <w:rFonts w:ascii="Arial" w:hAnsi="Arial" w:cs="Arial"/>
                <w:sz w:val="19"/>
                <w:szCs w:val="19"/>
                <w:lang w:val="en-US"/>
              </w:rPr>
              <w:t>If errors are detected which can invalidate the test, this cycle should be repeated until satisfactory results have been achieved.</w:t>
            </w:r>
          </w:p>
        </w:tc>
        <w:tc>
          <w:tcPr>
            <w:tcW w:w="1559" w:type="dxa"/>
          </w:tcPr>
          <w:p w:rsidR="008A263F"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17-03-2014</w:t>
            </w:r>
          </w:p>
        </w:tc>
        <w:tc>
          <w:tcPr>
            <w:tcW w:w="1843" w:type="dxa"/>
          </w:tcPr>
          <w:p w:rsidR="008A263F" w:rsidRDefault="008A263F" w:rsidP="00FA1AD0">
            <w:pPr>
              <w:autoSpaceDE w:val="0"/>
              <w:autoSpaceDN w:val="0"/>
              <w:adjustRightInd w:val="0"/>
              <w:rPr>
                <w:rFonts w:ascii="Arial" w:hAnsi="Arial" w:cs="Arial"/>
                <w:sz w:val="19"/>
                <w:szCs w:val="19"/>
                <w:lang w:val="es-ES"/>
              </w:rPr>
            </w:pPr>
            <w:r>
              <w:rPr>
                <w:rFonts w:ascii="Arial" w:hAnsi="Arial" w:cs="Arial"/>
                <w:sz w:val="19"/>
                <w:szCs w:val="19"/>
                <w:lang w:val="es-ES"/>
              </w:rPr>
              <w:t>INDRA / EDM</w:t>
            </w:r>
          </w:p>
        </w:tc>
      </w:tr>
    </w:tbl>
    <w:p w:rsidR="005F0352" w:rsidRPr="00D715A4" w:rsidRDefault="005F0352" w:rsidP="00FA1AD0">
      <w:pPr>
        <w:autoSpaceDE w:val="0"/>
        <w:autoSpaceDN w:val="0"/>
        <w:adjustRightInd w:val="0"/>
        <w:ind w:left="317" w:firstLine="403"/>
        <w:rPr>
          <w:rFonts w:ascii="Arial" w:hAnsi="Arial" w:cs="Arial"/>
          <w:sz w:val="19"/>
          <w:szCs w:val="19"/>
          <w:lang w:val="es-ES"/>
        </w:rPr>
      </w:pPr>
    </w:p>
    <w:p w:rsidR="00561240" w:rsidRPr="00A20734" w:rsidRDefault="00C56AFF" w:rsidP="00607A1E">
      <w:pPr>
        <w:autoSpaceDE w:val="0"/>
        <w:autoSpaceDN w:val="0"/>
        <w:adjustRightInd w:val="0"/>
        <w:rPr>
          <w:rFonts w:ascii="Arial" w:hAnsi="Arial" w:cs="Arial"/>
          <w:b/>
          <w:lang w:val="en-US"/>
        </w:rPr>
      </w:pPr>
      <w:r w:rsidRPr="00A20734">
        <w:rPr>
          <w:rFonts w:ascii="Arial" w:hAnsi="Arial" w:cs="Arial"/>
          <w:b/>
          <w:lang w:val="en-US"/>
        </w:rPr>
        <w:t>Gantt</w:t>
      </w:r>
    </w:p>
    <w:p w:rsidR="00C56AFF" w:rsidRDefault="00C56AFF" w:rsidP="00607A1E">
      <w:pPr>
        <w:autoSpaceDE w:val="0"/>
        <w:autoSpaceDN w:val="0"/>
        <w:adjustRightInd w:val="0"/>
        <w:rPr>
          <w:rFonts w:ascii="Arial" w:hAnsi="Arial" w:cs="Arial"/>
          <w:sz w:val="19"/>
          <w:szCs w:val="19"/>
          <w:lang w:val="en-US"/>
        </w:rPr>
      </w:pPr>
    </w:p>
    <w:p w:rsidR="00C56AFF" w:rsidRDefault="00A20734" w:rsidP="00A20734">
      <w:pPr>
        <w:autoSpaceDE w:val="0"/>
        <w:autoSpaceDN w:val="0"/>
        <w:adjustRightInd w:val="0"/>
        <w:ind w:left="142"/>
        <w:rPr>
          <w:rFonts w:ascii="Arial" w:hAnsi="Arial" w:cs="Arial"/>
          <w:b/>
          <w:lang w:val="en-US"/>
        </w:rPr>
      </w:pPr>
      <w:r>
        <w:rPr>
          <w:rFonts w:ascii="Arial" w:hAnsi="Arial" w:cs="Arial"/>
          <w:b/>
          <w:noProof/>
          <w:lang w:val="en-US" w:eastAsia="en-US"/>
        </w:rPr>
        <w:drawing>
          <wp:inline distT="0" distB="0" distL="0" distR="0">
            <wp:extent cx="7309485" cy="32492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09485" cy="3249295"/>
                    </a:xfrm>
                    <a:prstGeom prst="rect">
                      <a:avLst/>
                    </a:prstGeom>
                    <a:noFill/>
                  </pic:spPr>
                </pic:pic>
              </a:graphicData>
            </a:graphic>
          </wp:inline>
        </w:drawing>
      </w:r>
    </w:p>
    <w:p w:rsidR="00A20734" w:rsidRDefault="00A20734" w:rsidP="00A20734">
      <w:pPr>
        <w:autoSpaceDE w:val="0"/>
        <w:autoSpaceDN w:val="0"/>
        <w:adjustRightInd w:val="0"/>
        <w:ind w:left="142"/>
        <w:rPr>
          <w:rFonts w:ascii="Arial" w:hAnsi="Arial" w:cs="Arial"/>
          <w:b/>
          <w:lang w:val="en-US"/>
        </w:rPr>
      </w:pPr>
    </w:p>
    <w:p w:rsidR="00A20734" w:rsidRDefault="00A20734" w:rsidP="00A20734">
      <w:pPr>
        <w:autoSpaceDE w:val="0"/>
        <w:autoSpaceDN w:val="0"/>
        <w:adjustRightInd w:val="0"/>
        <w:ind w:left="142"/>
        <w:rPr>
          <w:rFonts w:ascii="Arial" w:hAnsi="Arial" w:cs="Arial"/>
          <w:b/>
          <w:lang w:val="en-US"/>
        </w:rPr>
      </w:pPr>
    </w:p>
    <w:p w:rsidR="00A20734" w:rsidRDefault="00A20734">
      <w:pPr>
        <w:rPr>
          <w:rFonts w:ascii="Arial" w:hAnsi="Arial" w:cs="Arial"/>
          <w:b/>
          <w:lang w:val="en-US"/>
        </w:rPr>
      </w:pPr>
      <w:r>
        <w:rPr>
          <w:rFonts w:ascii="Arial" w:hAnsi="Arial" w:cs="Arial"/>
          <w:b/>
          <w:lang w:val="en-US"/>
        </w:rPr>
        <w:br w:type="page"/>
      </w:r>
    </w:p>
    <w:p w:rsidR="00A20734" w:rsidRDefault="00A20734" w:rsidP="00A20734">
      <w:pPr>
        <w:autoSpaceDE w:val="0"/>
        <w:autoSpaceDN w:val="0"/>
        <w:adjustRightInd w:val="0"/>
        <w:ind w:left="142"/>
        <w:rPr>
          <w:rFonts w:ascii="Arial" w:hAnsi="Arial" w:cs="Arial"/>
          <w:b/>
          <w:lang w:val="en-US"/>
        </w:rPr>
      </w:pPr>
      <w:r>
        <w:rPr>
          <w:rFonts w:ascii="Arial" w:hAnsi="Arial" w:cs="Arial"/>
          <w:b/>
          <w:lang w:val="en-US"/>
        </w:rPr>
        <w:lastRenderedPageBreak/>
        <w:t>Recursos</w:t>
      </w:r>
    </w:p>
    <w:p w:rsidR="00A20734" w:rsidRDefault="00A20734" w:rsidP="00A20734">
      <w:pPr>
        <w:autoSpaceDE w:val="0"/>
        <w:autoSpaceDN w:val="0"/>
        <w:adjustRightInd w:val="0"/>
        <w:ind w:left="142"/>
        <w:rPr>
          <w:rFonts w:ascii="Arial" w:hAnsi="Arial" w:cs="Arial"/>
          <w:b/>
          <w:lang w:val="en-US"/>
        </w:rPr>
      </w:pPr>
    </w:p>
    <w:p w:rsidR="007737B2" w:rsidRDefault="007737B2" w:rsidP="00A20734">
      <w:pPr>
        <w:autoSpaceDE w:val="0"/>
        <w:autoSpaceDN w:val="0"/>
        <w:adjustRightInd w:val="0"/>
        <w:ind w:left="142"/>
        <w:rPr>
          <w:rFonts w:ascii="Arial" w:hAnsi="Arial" w:cs="Arial"/>
          <w:b/>
          <w:lang w:val="en-US"/>
        </w:rPr>
      </w:pPr>
    </w:p>
    <w:tbl>
      <w:tblPr>
        <w:tblW w:w="9800" w:type="dxa"/>
        <w:tblInd w:w="75" w:type="dxa"/>
        <w:tblCellMar>
          <w:left w:w="70" w:type="dxa"/>
          <w:right w:w="70" w:type="dxa"/>
        </w:tblCellMar>
        <w:tblLook w:val="04A0"/>
      </w:tblPr>
      <w:tblGrid>
        <w:gridCol w:w="1980"/>
        <w:gridCol w:w="1820"/>
        <w:gridCol w:w="1200"/>
        <w:gridCol w:w="1200"/>
        <w:gridCol w:w="1200"/>
        <w:gridCol w:w="1200"/>
        <w:gridCol w:w="1200"/>
      </w:tblGrid>
      <w:tr w:rsidR="007737B2" w:rsidTr="007737B2">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737B2" w:rsidRDefault="00C20822">
            <w:pPr>
              <w:jc w:val="center"/>
              <w:rPr>
                <w:rFonts w:ascii="Calibri" w:hAnsi="Calibri" w:cs="Calibri"/>
                <w:b/>
                <w:bCs/>
                <w:color w:val="000000"/>
                <w:sz w:val="20"/>
                <w:szCs w:val="20"/>
                <w:lang w:val="es-ES"/>
              </w:rPr>
            </w:pPr>
            <w:r>
              <w:rPr>
                <w:rFonts w:ascii="Calibri" w:hAnsi="Calibri" w:cs="Calibri"/>
                <w:b/>
                <w:bCs/>
                <w:color w:val="000000"/>
                <w:sz w:val="20"/>
                <w:szCs w:val="20"/>
              </w:rPr>
              <w:t>MODULE</w:t>
            </w:r>
          </w:p>
        </w:tc>
        <w:tc>
          <w:tcPr>
            <w:tcW w:w="1820" w:type="dxa"/>
            <w:tcBorders>
              <w:top w:val="single" w:sz="4" w:space="0" w:color="auto"/>
              <w:left w:val="nil"/>
              <w:bottom w:val="single" w:sz="4" w:space="0" w:color="auto"/>
              <w:right w:val="single" w:sz="4" w:space="0" w:color="auto"/>
            </w:tcBorders>
            <w:shd w:val="clear" w:color="000000" w:fill="A6A6A6"/>
            <w:noWrap/>
            <w:vAlign w:val="bottom"/>
            <w:hideMark/>
          </w:tcPr>
          <w:p w:rsidR="007737B2" w:rsidRDefault="00C20822">
            <w:pPr>
              <w:jc w:val="center"/>
              <w:rPr>
                <w:rFonts w:ascii="Calibri" w:hAnsi="Calibri" w:cs="Calibri"/>
                <w:b/>
                <w:bCs/>
                <w:color w:val="000000"/>
                <w:sz w:val="20"/>
                <w:szCs w:val="20"/>
              </w:rPr>
            </w:pPr>
            <w:r>
              <w:rPr>
                <w:rFonts w:ascii="Calibri" w:hAnsi="Calibri" w:cs="Calibri"/>
                <w:b/>
                <w:bCs/>
                <w:color w:val="000000"/>
                <w:sz w:val="20"/>
                <w:szCs w:val="20"/>
              </w:rPr>
              <w:t>RESOURCE</w:t>
            </w:r>
          </w:p>
        </w:tc>
        <w:tc>
          <w:tcPr>
            <w:tcW w:w="1200" w:type="dxa"/>
            <w:tcBorders>
              <w:top w:val="single" w:sz="4" w:space="0" w:color="auto"/>
              <w:left w:val="nil"/>
              <w:bottom w:val="single" w:sz="4" w:space="0" w:color="auto"/>
              <w:right w:val="single" w:sz="4" w:space="0" w:color="auto"/>
            </w:tcBorders>
            <w:shd w:val="clear" w:color="000000" w:fill="A6A6A6"/>
            <w:noWrap/>
            <w:vAlign w:val="bottom"/>
            <w:hideMark/>
          </w:tcPr>
          <w:p w:rsidR="007737B2" w:rsidRDefault="00C20822">
            <w:pPr>
              <w:jc w:val="center"/>
              <w:rPr>
                <w:rFonts w:ascii="Calibri" w:hAnsi="Calibri" w:cs="Calibri"/>
                <w:b/>
                <w:bCs/>
                <w:color w:val="000000"/>
                <w:sz w:val="20"/>
                <w:szCs w:val="20"/>
              </w:rPr>
            </w:pPr>
            <w:r>
              <w:rPr>
                <w:rFonts w:ascii="Calibri" w:hAnsi="Calibri" w:cs="Calibri"/>
                <w:b/>
                <w:bCs/>
                <w:color w:val="000000"/>
                <w:sz w:val="20"/>
                <w:szCs w:val="20"/>
              </w:rPr>
              <w:t>Place</w:t>
            </w: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rsidR="007737B2" w:rsidRDefault="00C20822">
            <w:pPr>
              <w:jc w:val="center"/>
              <w:rPr>
                <w:rFonts w:ascii="Arial" w:hAnsi="Arial" w:cs="Arial"/>
                <w:sz w:val="16"/>
                <w:szCs w:val="16"/>
              </w:rPr>
            </w:pPr>
            <w:r>
              <w:rPr>
                <w:rFonts w:ascii="Arial" w:hAnsi="Arial" w:cs="Arial"/>
                <w:sz w:val="16"/>
                <w:szCs w:val="16"/>
              </w:rPr>
              <w:t>Month</w:t>
            </w:r>
            <w:r w:rsidR="007737B2">
              <w:rPr>
                <w:rFonts w:ascii="Arial" w:hAnsi="Arial" w:cs="Arial"/>
                <w:sz w:val="16"/>
                <w:szCs w:val="16"/>
              </w:rPr>
              <w:t xml:space="preserve"> 1</w:t>
            </w: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rsidR="007737B2" w:rsidRDefault="00C20822">
            <w:pPr>
              <w:jc w:val="center"/>
              <w:rPr>
                <w:rFonts w:ascii="Arial" w:hAnsi="Arial" w:cs="Arial"/>
                <w:sz w:val="16"/>
                <w:szCs w:val="16"/>
              </w:rPr>
            </w:pPr>
            <w:r>
              <w:rPr>
                <w:rFonts w:ascii="Arial" w:hAnsi="Arial" w:cs="Arial"/>
                <w:sz w:val="16"/>
                <w:szCs w:val="16"/>
              </w:rPr>
              <w:t xml:space="preserve">Month </w:t>
            </w:r>
            <w:r w:rsidR="007737B2">
              <w:rPr>
                <w:rFonts w:ascii="Arial" w:hAnsi="Arial" w:cs="Arial"/>
                <w:sz w:val="16"/>
                <w:szCs w:val="16"/>
              </w:rPr>
              <w:t>2</w:t>
            </w: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rsidR="007737B2" w:rsidRDefault="00C20822">
            <w:pPr>
              <w:jc w:val="center"/>
              <w:rPr>
                <w:rFonts w:ascii="Arial" w:hAnsi="Arial" w:cs="Arial"/>
                <w:sz w:val="16"/>
                <w:szCs w:val="16"/>
              </w:rPr>
            </w:pPr>
            <w:r>
              <w:rPr>
                <w:rFonts w:ascii="Arial" w:hAnsi="Arial" w:cs="Arial"/>
                <w:sz w:val="16"/>
                <w:szCs w:val="16"/>
              </w:rPr>
              <w:t xml:space="preserve">Month </w:t>
            </w:r>
            <w:r w:rsidR="007737B2">
              <w:rPr>
                <w:rFonts w:ascii="Arial" w:hAnsi="Arial" w:cs="Arial"/>
                <w:sz w:val="16"/>
                <w:szCs w:val="16"/>
              </w:rPr>
              <w:t>3</w:t>
            </w:r>
          </w:p>
        </w:tc>
        <w:tc>
          <w:tcPr>
            <w:tcW w:w="1200" w:type="dxa"/>
            <w:tcBorders>
              <w:top w:val="single" w:sz="4" w:space="0" w:color="auto"/>
              <w:left w:val="nil"/>
              <w:bottom w:val="single" w:sz="4" w:space="0" w:color="auto"/>
              <w:right w:val="single" w:sz="4" w:space="0" w:color="auto"/>
            </w:tcBorders>
            <w:shd w:val="clear" w:color="000000" w:fill="D9D9D9"/>
            <w:noWrap/>
            <w:vAlign w:val="center"/>
            <w:hideMark/>
          </w:tcPr>
          <w:p w:rsidR="007737B2" w:rsidRDefault="00C20822">
            <w:pPr>
              <w:jc w:val="center"/>
              <w:rPr>
                <w:rFonts w:ascii="Arial" w:hAnsi="Arial" w:cs="Arial"/>
                <w:sz w:val="16"/>
                <w:szCs w:val="16"/>
              </w:rPr>
            </w:pPr>
            <w:r>
              <w:rPr>
                <w:rFonts w:ascii="Arial" w:hAnsi="Arial" w:cs="Arial"/>
                <w:sz w:val="16"/>
                <w:szCs w:val="16"/>
              </w:rPr>
              <w:t xml:space="preserve">Month </w:t>
            </w:r>
            <w:r w:rsidR="007737B2">
              <w:rPr>
                <w:rFonts w:ascii="Arial" w:hAnsi="Arial" w:cs="Arial"/>
                <w:sz w:val="16"/>
                <w:szCs w:val="16"/>
              </w:rPr>
              <w:t>4</w:t>
            </w:r>
          </w:p>
        </w:tc>
      </w:tr>
      <w:tr w:rsidR="007737B2" w:rsidTr="007737B2">
        <w:trPr>
          <w:trHeight w:val="300"/>
        </w:trPr>
        <w:tc>
          <w:tcPr>
            <w:tcW w:w="1980" w:type="dxa"/>
            <w:tcBorders>
              <w:top w:val="nil"/>
              <w:left w:val="single" w:sz="4" w:space="0" w:color="auto"/>
              <w:bottom w:val="single" w:sz="4" w:space="0" w:color="auto"/>
              <w:right w:val="single" w:sz="4" w:space="0" w:color="auto"/>
            </w:tcBorders>
            <w:shd w:val="clear" w:color="000000" w:fill="CCFFCC"/>
            <w:noWrap/>
            <w:vAlign w:val="bottom"/>
            <w:hideMark/>
          </w:tcPr>
          <w:p w:rsidR="007737B2" w:rsidRDefault="00F32929">
            <w:pPr>
              <w:rPr>
                <w:rFonts w:ascii="Arial" w:hAnsi="Arial" w:cs="Arial"/>
                <w:sz w:val="16"/>
                <w:szCs w:val="16"/>
              </w:rPr>
            </w:pPr>
            <w:r>
              <w:rPr>
                <w:rFonts w:ascii="Arial" w:hAnsi="Arial" w:cs="Arial"/>
                <w:sz w:val="16"/>
                <w:szCs w:val="16"/>
              </w:rPr>
              <w:t>Management</w:t>
            </w:r>
          </w:p>
        </w:tc>
        <w:tc>
          <w:tcPr>
            <w:tcW w:w="182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Lionel Piñon</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Maputo</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r>
      <w:tr w:rsidR="007737B2" w:rsidTr="007737B2">
        <w:trPr>
          <w:trHeight w:val="300"/>
        </w:trPr>
        <w:tc>
          <w:tcPr>
            <w:tcW w:w="1980" w:type="dxa"/>
            <w:tcBorders>
              <w:top w:val="nil"/>
              <w:left w:val="single" w:sz="4" w:space="0" w:color="auto"/>
              <w:bottom w:val="single" w:sz="4" w:space="0" w:color="auto"/>
              <w:right w:val="single" w:sz="4" w:space="0" w:color="auto"/>
            </w:tcBorders>
            <w:shd w:val="clear" w:color="000000" w:fill="CCFFCC"/>
            <w:noWrap/>
            <w:vAlign w:val="bottom"/>
            <w:hideMark/>
          </w:tcPr>
          <w:p w:rsidR="007737B2" w:rsidRDefault="00F32929">
            <w:pPr>
              <w:rPr>
                <w:rFonts w:ascii="Arial" w:hAnsi="Arial" w:cs="Arial"/>
                <w:sz w:val="16"/>
                <w:szCs w:val="16"/>
              </w:rPr>
            </w:pPr>
            <w:r>
              <w:rPr>
                <w:rFonts w:ascii="Arial" w:hAnsi="Arial" w:cs="Arial"/>
                <w:sz w:val="16"/>
                <w:szCs w:val="16"/>
              </w:rPr>
              <w:t>Management</w:t>
            </w:r>
          </w:p>
        </w:tc>
        <w:tc>
          <w:tcPr>
            <w:tcW w:w="182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Ratmir Costiliov</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Maputo</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 </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r>
      <w:tr w:rsidR="007737B2" w:rsidTr="007737B2">
        <w:trPr>
          <w:trHeight w:val="300"/>
        </w:trPr>
        <w:tc>
          <w:tcPr>
            <w:tcW w:w="1980" w:type="dxa"/>
            <w:tcBorders>
              <w:top w:val="nil"/>
              <w:left w:val="single" w:sz="4" w:space="0" w:color="auto"/>
              <w:bottom w:val="single" w:sz="4" w:space="0" w:color="auto"/>
              <w:right w:val="single" w:sz="4" w:space="0" w:color="auto"/>
            </w:tcBorders>
            <w:shd w:val="clear" w:color="000000" w:fill="CCFFCC"/>
            <w:noWrap/>
            <w:vAlign w:val="bottom"/>
            <w:hideMark/>
          </w:tcPr>
          <w:p w:rsidR="007737B2" w:rsidRDefault="00F32929">
            <w:pPr>
              <w:rPr>
                <w:rFonts w:ascii="Arial" w:hAnsi="Arial" w:cs="Arial"/>
                <w:sz w:val="16"/>
                <w:szCs w:val="16"/>
              </w:rPr>
            </w:pPr>
            <w:r>
              <w:rPr>
                <w:rFonts w:ascii="Arial" w:hAnsi="Arial" w:cs="Arial"/>
                <w:sz w:val="16"/>
                <w:szCs w:val="16"/>
              </w:rPr>
              <w:t>Migration</w:t>
            </w:r>
          </w:p>
        </w:tc>
        <w:tc>
          <w:tcPr>
            <w:tcW w:w="182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Tapiwa</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1A1609">
            <w:pPr>
              <w:rPr>
                <w:rFonts w:ascii="Arial" w:hAnsi="Arial" w:cs="Arial"/>
                <w:sz w:val="16"/>
                <w:szCs w:val="16"/>
              </w:rPr>
            </w:pPr>
            <w:r>
              <w:rPr>
                <w:rFonts w:ascii="Arial" w:hAnsi="Arial" w:cs="Arial"/>
                <w:sz w:val="16"/>
                <w:szCs w:val="16"/>
              </w:rPr>
              <w:t>Nairobi</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 </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p>
        </w:tc>
      </w:tr>
      <w:tr w:rsidR="007737B2" w:rsidTr="007737B2">
        <w:trPr>
          <w:trHeight w:val="300"/>
        </w:trPr>
        <w:tc>
          <w:tcPr>
            <w:tcW w:w="1980" w:type="dxa"/>
            <w:tcBorders>
              <w:top w:val="nil"/>
              <w:left w:val="single" w:sz="4" w:space="0" w:color="auto"/>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CMS</w:t>
            </w:r>
          </w:p>
        </w:tc>
        <w:tc>
          <w:tcPr>
            <w:tcW w:w="182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FACT1</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Maputo</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rsidP="007737B2">
            <w:pPr>
              <w:rPr>
                <w:rFonts w:ascii="Arial" w:hAnsi="Arial" w:cs="Arial"/>
                <w:sz w:val="16"/>
                <w:szCs w:val="16"/>
              </w:rPr>
            </w:pP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 </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 </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r>
      <w:tr w:rsidR="007737B2" w:rsidTr="007737B2">
        <w:trPr>
          <w:trHeight w:val="300"/>
        </w:trPr>
        <w:tc>
          <w:tcPr>
            <w:tcW w:w="1980" w:type="dxa"/>
            <w:tcBorders>
              <w:top w:val="nil"/>
              <w:left w:val="single" w:sz="4" w:space="0" w:color="auto"/>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CMS</w:t>
            </w:r>
          </w:p>
        </w:tc>
        <w:tc>
          <w:tcPr>
            <w:tcW w:w="182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FACT2</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rPr>
                <w:rFonts w:ascii="Arial" w:hAnsi="Arial" w:cs="Arial"/>
                <w:sz w:val="16"/>
                <w:szCs w:val="16"/>
              </w:rPr>
            </w:pPr>
            <w:r>
              <w:rPr>
                <w:rFonts w:ascii="Arial" w:hAnsi="Arial" w:cs="Arial"/>
                <w:sz w:val="16"/>
                <w:szCs w:val="16"/>
              </w:rPr>
              <w:t>Maputo</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 </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 </w:t>
            </w:r>
          </w:p>
        </w:tc>
        <w:tc>
          <w:tcPr>
            <w:tcW w:w="1200" w:type="dxa"/>
            <w:tcBorders>
              <w:top w:val="nil"/>
              <w:left w:val="nil"/>
              <w:bottom w:val="single" w:sz="4" w:space="0" w:color="auto"/>
              <w:right w:val="single" w:sz="4" w:space="0" w:color="auto"/>
            </w:tcBorders>
            <w:shd w:val="clear" w:color="000000" w:fill="CCFFCC"/>
            <w:noWrap/>
            <w:vAlign w:val="bottom"/>
            <w:hideMark/>
          </w:tcPr>
          <w:p w:rsidR="007737B2" w:rsidRDefault="007737B2">
            <w:pPr>
              <w:jc w:val="center"/>
              <w:rPr>
                <w:rFonts w:ascii="Arial" w:hAnsi="Arial" w:cs="Arial"/>
                <w:sz w:val="16"/>
                <w:szCs w:val="16"/>
              </w:rPr>
            </w:pPr>
            <w:r>
              <w:rPr>
                <w:rFonts w:ascii="Arial" w:hAnsi="Arial" w:cs="Arial"/>
                <w:sz w:val="16"/>
                <w:szCs w:val="16"/>
              </w:rPr>
              <w:t>X</w:t>
            </w:r>
          </w:p>
        </w:tc>
      </w:tr>
    </w:tbl>
    <w:p w:rsidR="007737B2" w:rsidRDefault="007737B2" w:rsidP="00A20734">
      <w:pPr>
        <w:autoSpaceDE w:val="0"/>
        <w:autoSpaceDN w:val="0"/>
        <w:adjustRightInd w:val="0"/>
        <w:ind w:left="142"/>
        <w:rPr>
          <w:rFonts w:ascii="Arial" w:hAnsi="Arial" w:cs="Arial"/>
          <w:b/>
          <w:lang w:val="en-US"/>
        </w:rPr>
      </w:pPr>
    </w:p>
    <w:p w:rsidR="00A20734" w:rsidRPr="00D715A4" w:rsidRDefault="00A20734" w:rsidP="00A20734">
      <w:pPr>
        <w:autoSpaceDE w:val="0"/>
        <w:autoSpaceDN w:val="0"/>
        <w:adjustRightInd w:val="0"/>
        <w:ind w:left="142"/>
        <w:rPr>
          <w:rFonts w:ascii="Arial" w:hAnsi="Arial" w:cs="Arial"/>
          <w:b/>
          <w:lang w:val="en-US"/>
        </w:rPr>
      </w:pPr>
    </w:p>
    <w:p w:rsidR="00847395" w:rsidRPr="00D715A4" w:rsidRDefault="006854C6" w:rsidP="006854C6">
      <w:pPr>
        <w:pStyle w:val="Heading1"/>
        <w:rPr>
          <w:lang w:val="en-US"/>
        </w:rPr>
      </w:pPr>
      <w:bookmarkStart w:id="21" w:name="_Toc378164686"/>
      <w:r w:rsidRPr="00D715A4">
        <w:rPr>
          <w:lang w:val="en-US"/>
        </w:rPr>
        <w:t>VALIDA</w:t>
      </w:r>
      <w:r w:rsidR="00F32929">
        <w:rPr>
          <w:lang w:val="en-US"/>
        </w:rPr>
        <w:t>TION</w:t>
      </w:r>
      <w:r w:rsidRPr="00D715A4">
        <w:rPr>
          <w:lang w:val="en-US"/>
        </w:rPr>
        <w:t>S</w:t>
      </w:r>
      <w:bookmarkEnd w:id="21"/>
    </w:p>
    <w:p w:rsidR="006C4E53" w:rsidRDefault="006C4E53" w:rsidP="006C4E53">
      <w:pPr>
        <w:ind w:left="403"/>
        <w:rPr>
          <w:color w:val="1F497D"/>
          <w:lang w:val="en-US"/>
        </w:rPr>
      </w:pPr>
      <w:r w:rsidRPr="00D715A4">
        <w:rPr>
          <w:color w:val="1F497D"/>
          <w:lang w:val="en-US"/>
        </w:rPr>
        <w:t xml:space="preserve">Any difference </w:t>
      </w:r>
      <w:r w:rsidR="00F32929">
        <w:rPr>
          <w:color w:val="1F497D"/>
          <w:lang w:val="en-US"/>
        </w:rPr>
        <w:t>is</w:t>
      </w:r>
      <w:r w:rsidRPr="00D715A4">
        <w:rPr>
          <w:color w:val="1F497D"/>
          <w:lang w:val="en-US"/>
        </w:rPr>
        <w:t xml:space="preserve"> noted, </w:t>
      </w:r>
      <w:r w:rsidR="00F32929">
        <w:rPr>
          <w:color w:val="1F497D"/>
          <w:lang w:val="en-US"/>
        </w:rPr>
        <w:t xml:space="preserve">should </w:t>
      </w:r>
      <w:r w:rsidRPr="00D715A4">
        <w:rPr>
          <w:color w:val="1F497D"/>
          <w:lang w:val="en-US"/>
        </w:rPr>
        <w:t xml:space="preserve">investigated and the whole process </w:t>
      </w:r>
      <w:r w:rsidR="00F32929">
        <w:rPr>
          <w:color w:val="1F497D"/>
          <w:lang w:val="en-US"/>
        </w:rPr>
        <w:t xml:space="preserve">will be </w:t>
      </w:r>
      <w:r w:rsidRPr="00D715A4">
        <w:rPr>
          <w:color w:val="1F497D"/>
          <w:lang w:val="en-US"/>
        </w:rPr>
        <w:t xml:space="preserve">repeated in case </w:t>
      </w:r>
      <w:r w:rsidR="00F32929">
        <w:rPr>
          <w:color w:val="1F497D"/>
          <w:lang w:val="en-US"/>
        </w:rPr>
        <w:t xml:space="preserve">there </w:t>
      </w:r>
      <w:r w:rsidRPr="00D715A4">
        <w:rPr>
          <w:color w:val="1F497D"/>
          <w:lang w:val="en-US"/>
        </w:rPr>
        <w:t>wer</w:t>
      </w:r>
      <w:r>
        <w:rPr>
          <w:color w:val="1F497D"/>
          <w:lang w:val="en-US"/>
        </w:rPr>
        <w:t>e any bugs with the billing programs</w:t>
      </w:r>
      <w:r w:rsidR="00EE2D4C">
        <w:rPr>
          <w:color w:val="1F497D"/>
          <w:lang w:val="en-US"/>
        </w:rPr>
        <w:t xml:space="preserve">. </w:t>
      </w:r>
    </w:p>
    <w:p w:rsidR="00EE2D4C" w:rsidRDefault="00EE2D4C" w:rsidP="006C4E53">
      <w:pPr>
        <w:ind w:left="403"/>
        <w:rPr>
          <w:color w:val="1F497D"/>
          <w:lang w:val="en-US"/>
        </w:rPr>
      </w:pPr>
    </w:p>
    <w:p w:rsidR="00282A97" w:rsidRDefault="001269FA" w:rsidP="006C4E53">
      <w:pPr>
        <w:ind w:left="403"/>
        <w:rPr>
          <w:color w:val="1F497D"/>
          <w:lang w:val="en-US"/>
        </w:rPr>
      </w:pPr>
      <w:r>
        <w:rPr>
          <w:color w:val="1F497D"/>
          <w:lang w:val="en-US"/>
        </w:rPr>
        <w:t>T</w:t>
      </w:r>
      <w:r w:rsidR="00282A97" w:rsidRPr="00282A97">
        <w:rPr>
          <w:color w:val="1F497D"/>
          <w:lang w:val="en-US"/>
        </w:rPr>
        <w:t>he t</w:t>
      </w:r>
      <w:r>
        <w:rPr>
          <w:color w:val="1F497D"/>
          <w:lang w:val="en-US"/>
        </w:rPr>
        <w:t>est will be accepted like valid if:</w:t>
      </w:r>
    </w:p>
    <w:p w:rsidR="001269FA" w:rsidRDefault="001269FA" w:rsidP="006C4E53">
      <w:pPr>
        <w:ind w:left="403"/>
        <w:rPr>
          <w:color w:val="1F497D"/>
          <w:lang w:val="en-US"/>
        </w:rPr>
      </w:pPr>
    </w:p>
    <w:p w:rsidR="001269FA" w:rsidRDefault="001269FA" w:rsidP="001269FA">
      <w:pPr>
        <w:ind w:left="403" w:firstLine="403"/>
        <w:rPr>
          <w:color w:val="1F497D"/>
        </w:rPr>
      </w:pPr>
      <w:r>
        <w:rPr>
          <w:color w:val="1F497D"/>
        </w:rPr>
        <w:t>Percentage  of supplies with error                                                                                               &lt; 5%</w:t>
      </w:r>
    </w:p>
    <w:p w:rsidR="001269FA" w:rsidRDefault="001269FA" w:rsidP="001269FA">
      <w:pPr>
        <w:ind w:left="403" w:firstLine="403"/>
        <w:rPr>
          <w:color w:val="1F497D"/>
        </w:rPr>
      </w:pPr>
      <w:r>
        <w:rPr>
          <w:color w:val="1F497D"/>
        </w:rPr>
        <w:t xml:space="preserve">Percentage  of supplies with error not attributable to the converted data  </w:t>
      </w:r>
      <w:r>
        <w:rPr>
          <w:color w:val="1F497D"/>
        </w:rPr>
        <w:tab/>
      </w:r>
      <w:r>
        <w:rPr>
          <w:color w:val="1F497D"/>
        </w:rPr>
        <w:tab/>
      </w:r>
      <w:r>
        <w:rPr>
          <w:color w:val="1F497D"/>
        </w:rPr>
        <w:tab/>
      </w:r>
      <w:r>
        <w:rPr>
          <w:color w:val="1F497D"/>
        </w:rPr>
        <w:tab/>
      </w:r>
      <w:r>
        <w:rPr>
          <w:color w:val="1F497D"/>
        </w:rPr>
        <w:tab/>
        <w:t xml:space="preserve"> &lt; 10%</w:t>
      </w:r>
    </w:p>
    <w:p w:rsidR="001269FA" w:rsidRDefault="001269FA" w:rsidP="001269FA">
      <w:pPr>
        <w:ind w:left="403" w:firstLine="403"/>
        <w:rPr>
          <w:color w:val="1F497D"/>
        </w:rPr>
      </w:pPr>
      <w:r>
        <w:rPr>
          <w:color w:val="1F497D"/>
        </w:rPr>
        <w:t>Percentage  of supplies with error with consumption over XXX MT          </w:t>
      </w:r>
      <w:r w:rsidR="00A325AC">
        <w:rPr>
          <w:color w:val="1F497D"/>
        </w:rPr>
        <w:t>                              </w:t>
      </w:r>
      <w:r>
        <w:rPr>
          <w:color w:val="1F497D"/>
        </w:rPr>
        <w:t>&lt; 10%</w:t>
      </w:r>
    </w:p>
    <w:p w:rsidR="001269FA" w:rsidRPr="001269FA" w:rsidRDefault="001269FA" w:rsidP="006C4E53">
      <w:pPr>
        <w:ind w:left="403"/>
        <w:rPr>
          <w:color w:val="1F497D"/>
        </w:rPr>
      </w:pPr>
    </w:p>
    <w:p w:rsidR="00EE2D4C" w:rsidRPr="001269FA" w:rsidRDefault="00EE2D4C" w:rsidP="006C4E53">
      <w:pPr>
        <w:ind w:left="403"/>
        <w:rPr>
          <w:lang w:val="en-US"/>
        </w:rPr>
      </w:pPr>
    </w:p>
    <w:p w:rsidR="005A2018" w:rsidRDefault="00282A97" w:rsidP="00160570">
      <w:pPr>
        <w:ind w:left="403"/>
        <w:rPr>
          <w:color w:val="1F497D"/>
          <w:lang w:val="en-US"/>
        </w:rPr>
      </w:pPr>
      <w:r w:rsidRPr="00282A97">
        <w:rPr>
          <w:color w:val="1F497D"/>
          <w:lang w:val="en-US"/>
        </w:rPr>
        <w:t xml:space="preserve">In the calculation for validation will be excluded cases with a reason for the difference in calculus, for example changes in supplies rate within the period (February) and that this modification is not in CMS (Data Extraction dated </w:t>
      </w:r>
      <w:del w:id="22" w:author="tmlangeni" w:date="2014-02-25T17:11:00Z">
        <w:r w:rsidRPr="00282A97" w:rsidDel="009E7F40">
          <w:rPr>
            <w:color w:val="1F497D"/>
            <w:lang w:val="en-US"/>
          </w:rPr>
          <w:delText>31</w:delText>
        </w:r>
      </w:del>
      <w:ins w:id="23" w:author="tmlangeni" w:date="2014-02-25T17:11:00Z">
        <w:r w:rsidR="009E7F40">
          <w:rPr>
            <w:color w:val="1F497D"/>
            <w:lang w:val="en-US"/>
          </w:rPr>
          <w:t>28</w:t>
        </w:r>
      </w:ins>
      <w:r w:rsidRPr="00282A97">
        <w:rPr>
          <w:color w:val="1F497D"/>
          <w:lang w:val="en-US"/>
        </w:rPr>
        <w:t>-</w:t>
      </w:r>
      <w:del w:id="24" w:author="tmlangeni" w:date="2014-02-25T17:11:00Z">
        <w:r w:rsidRPr="00282A97" w:rsidDel="009E7F40">
          <w:rPr>
            <w:color w:val="1F497D"/>
            <w:lang w:val="en-US"/>
          </w:rPr>
          <w:delText>01</w:delText>
        </w:r>
      </w:del>
      <w:ins w:id="25" w:author="tmlangeni" w:date="2014-02-25T17:11:00Z">
        <w:r w:rsidR="009E7F40" w:rsidRPr="00282A97">
          <w:rPr>
            <w:color w:val="1F497D"/>
            <w:lang w:val="en-US"/>
          </w:rPr>
          <w:t>0</w:t>
        </w:r>
        <w:r w:rsidR="009E7F40">
          <w:rPr>
            <w:color w:val="1F497D"/>
            <w:lang w:val="en-US"/>
          </w:rPr>
          <w:t>2</w:t>
        </w:r>
      </w:ins>
      <w:r w:rsidRPr="00282A97">
        <w:rPr>
          <w:color w:val="1F497D"/>
          <w:lang w:val="en-US"/>
        </w:rPr>
        <w:t>-2014)</w:t>
      </w:r>
      <w:r w:rsidR="00E40E50">
        <w:rPr>
          <w:color w:val="1F497D"/>
          <w:lang w:val="en-US"/>
        </w:rPr>
        <w:t>.</w:t>
      </w:r>
    </w:p>
    <w:p w:rsidR="00E40E50" w:rsidRPr="00282A97" w:rsidRDefault="00E40E50" w:rsidP="00160570">
      <w:pPr>
        <w:ind w:left="403"/>
        <w:rPr>
          <w:color w:val="1F497D"/>
          <w:lang w:val="en-US"/>
        </w:rPr>
      </w:pPr>
    </w:p>
    <w:p w:rsidR="00160570" w:rsidRDefault="00F32929" w:rsidP="00160570">
      <w:pPr>
        <w:pStyle w:val="Heading1"/>
      </w:pPr>
      <w:bookmarkStart w:id="26" w:name="_Toc378164687"/>
      <w:r>
        <w:lastRenderedPageBreak/>
        <w:t>FORMAT</w:t>
      </w:r>
      <w:r w:rsidR="00160570">
        <w:t>S</w:t>
      </w:r>
      <w:bookmarkEnd w:id="26"/>
    </w:p>
    <w:p w:rsidR="00362FBE" w:rsidRDefault="00362FBE" w:rsidP="00362FBE">
      <w:pPr>
        <w:rPr>
          <w:lang w:val="es-ES_tradnl"/>
        </w:rPr>
      </w:pPr>
    </w:p>
    <w:p w:rsidR="00362FBE" w:rsidRPr="00025A90" w:rsidRDefault="005B122F" w:rsidP="00362FBE">
      <w:pPr>
        <w:pStyle w:val="Heading2"/>
        <w:rPr>
          <w:lang w:val="es-ES_tradnl"/>
        </w:rPr>
      </w:pPr>
      <w:r>
        <w:t>Reading file</w:t>
      </w:r>
      <w:r w:rsidR="00362FBE">
        <w:t xml:space="preserve"> (</w:t>
      </w:r>
      <w:r>
        <w:t>LV</w:t>
      </w:r>
      <w:r w:rsidR="00362FBE">
        <w:t>)</w:t>
      </w:r>
    </w:p>
    <w:p w:rsidR="00362FBE" w:rsidRDefault="0097576E" w:rsidP="00362FBE">
      <w:pPr>
        <w:pStyle w:val="ListParagraph"/>
        <w:numPr>
          <w:ilvl w:val="0"/>
          <w:numId w:val="24"/>
        </w:numPr>
        <w:rPr>
          <w:lang w:val="es-ES_tradnl"/>
        </w:rPr>
      </w:pPr>
      <w:proofErr w:type="spellStart"/>
      <w:r>
        <w:rPr>
          <w:lang w:val="es-ES_tradnl"/>
        </w:rPr>
        <w:t>Client</w:t>
      </w:r>
      <w:proofErr w:type="spellEnd"/>
      <w:r>
        <w:rPr>
          <w:lang w:val="es-ES_tradnl"/>
        </w:rPr>
        <w:t xml:space="preserve"> </w:t>
      </w:r>
      <w:r w:rsidR="00362FBE">
        <w:rPr>
          <w:lang w:val="es-ES_tradnl"/>
        </w:rPr>
        <w:t xml:space="preserve">ID </w:t>
      </w:r>
    </w:p>
    <w:p w:rsidR="00362FBE" w:rsidRDefault="0097576E" w:rsidP="00362FBE">
      <w:pPr>
        <w:pStyle w:val="ListParagraph"/>
        <w:numPr>
          <w:ilvl w:val="0"/>
          <w:numId w:val="24"/>
        </w:numPr>
        <w:rPr>
          <w:lang w:val="es-ES_tradnl"/>
        </w:rPr>
      </w:pPr>
      <w:proofErr w:type="spellStart"/>
      <w:r>
        <w:rPr>
          <w:lang w:val="es-ES_tradnl"/>
        </w:rPr>
        <w:t>Client</w:t>
      </w:r>
      <w:proofErr w:type="spellEnd"/>
      <w:r>
        <w:rPr>
          <w:lang w:val="es-ES_tradnl"/>
        </w:rPr>
        <w:t xml:space="preserve"> </w:t>
      </w:r>
      <w:proofErr w:type="spellStart"/>
      <w:r>
        <w:rPr>
          <w:lang w:val="es-ES_tradnl"/>
        </w:rPr>
        <w:t>name</w:t>
      </w:r>
      <w:proofErr w:type="spellEnd"/>
    </w:p>
    <w:p w:rsidR="00362FBE" w:rsidRDefault="0097576E" w:rsidP="00362FBE">
      <w:pPr>
        <w:pStyle w:val="ListParagraph"/>
        <w:numPr>
          <w:ilvl w:val="0"/>
          <w:numId w:val="24"/>
        </w:numPr>
        <w:rPr>
          <w:lang w:val="es-ES_tradnl"/>
        </w:rPr>
      </w:pPr>
      <w:r>
        <w:rPr>
          <w:lang w:val="es-ES_tradnl"/>
        </w:rPr>
        <w:t xml:space="preserve">Meter </w:t>
      </w:r>
      <w:proofErr w:type="spellStart"/>
      <w:r>
        <w:rPr>
          <w:lang w:val="es-ES_tradnl"/>
        </w:rPr>
        <w:t>Nr.</w:t>
      </w:r>
      <w:proofErr w:type="spellEnd"/>
    </w:p>
    <w:p w:rsidR="00362FBE" w:rsidRDefault="0097576E" w:rsidP="00362FBE">
      <w:pPr>
        <w:pStyle w:val="ListParagraph"/>
        <w:numPr>
          <w:ilvl w:val="0"/>
          <w:numId w:val="24"/>
        </w:numPr>
        <w:rPr>
          <w:lang w:val="es-ES_tradnl"/>
        </w:rPr>
      </w:pPr>
      <w:r>
        <w:rPr>
          <w:lang w:val="es-ES_tradnl"/>
        </w:rPr>
        <w:t>Reading date</w:t>
      </w:r>
    </w:p>
    <w:p w:rsidR="00362FBE" w:rsidRDefault="0097576E" w:rsidP="00362FBE">
      <w:pPr>
        <w:pStyle w:val="ListParagraph"/>
        <w:numPr>
          <w:ilvl w:val="0"/>
          <w:numId w:val="24"/>
        </w:numPr>
        <w:rPr>
          <w:lang w:val="es-ES_tradnl"/>
        </w:rPr>
      </w:pPr>
      <w:r>
        <w:rPr>
          <w:lang w:val="es-ES_tradnl"/>
        </w:rPr>
        <w:t xml:space="preserve">Reading </w:t>
      </w:r>
      <w:proofErr w:type="spellStart"/>
      <w:r>
        <w:rPr>
          <w:lang w:val="es-ES_tradnl"/>
        </w:rPr>
        <w:t>type</w:t>
      </w:r>
      <w:proofErr w:type="spellEnd"/>
    </w:p>
    <w:p w:rsidR="00362FBE" w:rsidRDefault="0097576E" w:rsidP="00362FBE">
      <w:pPr>
        <w:pStyle w:val="ListParagraph"/>
        <w:numPr>
          <w:ilvl w:val="0"/>
          <w:numId w:val="24"/>
        </w:numPr>
        <w:rPr>
          <w:lang w:val="es-ES_tradnl"/>
        </w:rPr>
      </w:pPr>
      <w:proofErr w:type="spellStart"/>
      <w:r>
        <w:rPr>
          <w:lang w:val="es-ES_tradnl"/>
        </w:rPr>
        <w:t>Consumption</w:t>
      </w:r>
      <w:proofErr w:type="spellEnd"/>
      <w:r>
        <w:rPr>
          <w:lang w:val="es-ES_tradnl"/>
        </w:rPr>
        <w:t xml:space="preserve"> </w:t>
      </w:r>
      <w:proofErr w:type="spellStart"/>
      <w:r>
        <w:rPr>
          <w:lang w:val="es-ES_tradnl"/>
        </w:rPr>
        <w:t>type</w:t>
      </w:r>
      <w:proofErr w:type="spellEnd"/>
    </w:p>
    <w:p w:rsidR="00362FBE" w:rsidRDefault="0097576E" w:rsidP="00362FBE">
      <w:pPr>
        <w:pStyle w:val="ListParagraph"/>
        <w:numPr>
          <w:ilvl w:val="0"/>
          <w:numId w:val="24"/>
        </w:numPr>
        <w:rPr>
          <w:lang w:val="es-ES_tradnl"/>
        </w:rPr>
      </w:pPr>
      <w:proofErr w:type="spellStart"/>
      <w:r>
        <w:rPr>
          <w:lang w:val="es-ES_tradnl"/>
        </w:rPr>
        <w:t>reading</w:t>
      </w:r>
      <w:proofErr w:type="spellEnd"/>
    </w:p>
    <w:p w:rsidR="00362FBE" w:rsidRPr="00362FBE" w:rsidRDefault="00362FBE" w:rsidP="00362FBE">
      <w:pPr>
        <w:rPr>
          <w:lang w:val="es-ES_tradnl"/>
        </w:rPr>
      </w:pPr>
    </w:p>
    <w:p w:rsidR="00025A90" w:rsidRPr="00025A90" w:rsidRDefault="0097576E" w:rsidP="00025A90">
      <w:pPr>
        <w:pStyle w:val="Heading2"/>
        <w:rPr>
          <w:lang w:val="es-ES_tradnl"/>
        </w:rPr>
      </w:pPr>
      <w:proofErr w:type="gramStart"/>
      <w:r>
        <w:t>Invoices  file</w:t>
      </w:r>
      <w:proofErr w:type="gramEnd"/>
      <w:r w:rsidR="00025A90">
        <w:t xml:space="preserve"> (</w:t>
      </w:r>
      <w:r>
        <w:t>LV</w:t>
      </w:r>
      <w:r w:rsidR="00025A90">
        <w:t>)</w:t>
      </w:r>
    </w:p>
    <w:p w:rsidR="0097576E" w:rsidRDefault="0097576E" w:rsidP="0097576E">
      <w:pPr>
        <w:pStyle w:val="ListParagraph"/>
        <w:numPr>
          <w:ilvl w:val="0"/>
          <w:numId w:val="29"/>
        </w:numPr>
        <w:rPr>
          <w:lang w:val="es-ES_tradnl"/>
        </w:rPr>
      </w:pPr>
      <w:proofErr w:type="spellStart"/>
      <w:r>
        <w:rPr>
          <w:lang w:val="es-ES_tradnl"/>
        </w:rPr>
        <w:t>Client</w:t>
      </w:r>
      <w:proofErr w:type="spellEnd"/>
      <w:r>
        <w:rPr>
          <w:lang w:val="es-ES_tradnl"/>
        </w:rPr>
        <w:t xml:space="preserve"> ID </w:t>
      </w:r>
    </w:p>
    <w:p w:rsidR="0097576E" w:rsidRDefault="0097576E" w:rsidP="0097576E">
      <w:pPr>
        <w:pStyle w:val="ListParagraph"/>
        <w:numPr>
          <w:ilvl w:val="0"/>
          <w:numId w:val="29"/>
        </w:numPr>
        <w:rPr>
          <w:lang w:val="es-ES_tradnl"/>
        </w:rPr>
      </w:pPr>
      <w:proofErr w:type="spellStart"/>
      <w:r>
        <w:rPr>
          <w:lang w:val="es-ES_tradnl"/>
        </w:rPr>
        <w:t>Client</w:t>
      </w:r>
      <w:proofErr w:type="spellEnd"/>
      <w:r>
        <w:rPr>
          <w:lang w:val="es-ES_tradnl"/>
        </w:rPr>
        <w:t xml:space="preserve"> </w:t>
      </w:r>
      <w:proofErr w:type="spellStart"/>
      <w:r>
        <w:rPr>
          <w:lang w:val="es-ES_tradnl"/>
        </w:rPr>
        <w:t>name</w:t>
      </w:r>
      <w:proofErr w:type="spellEnd"/>
    </w:p>
    <w:p w:rsidR="006C4E53" w:rsidRDefault="0097576E" w:rsidP="0097576E">
      <w:pPr>
        <w:pStyle w:val="ListParagraph"/>
        <w:numPr>
          <w:ilvl w:val="0"/>
          <w:numId w:val="29"/>
        </w:numPr>
        <w:rPr>
          <w:lang w:val="es-ES_tradnl"/>
        </w:rPr>
      </w:pPr>
      <w:proofErr w:type="spellStart"/>
      <w:r>
        <w:rPr>
          <w:lang w:val="es-ES_tradnl"/>
        </w:rPr>
        <w:t>Invoice</w:t>
      </w:r>
      <w:proofErr w:type="spellEnd"/>
      <w:r>
        <w:rPr>
          <w:lang w:val="es-ES_tradnl"/>
        </w:rPr>
        <w:t xml:space="preserve"> </w:t>
      </w:r>
      <w:proofErr w:type="spellStart"/>
      <w:r>
        <w:rPr>
          <w:lang w:val="es-ES_tradnl"/>
        </w:rPr>
        <w:t>amount</w:t>
      </w:r>
      <w:proofErr w:type="spellEnd"/>
    </w:p>
    <w:p w:rsidR="006C4E53" w:rsidRPr="0097576E" w:rsidRDefault="0097576E" w:rsidP="0097576E">
      <w:pPr>
        <w:pStyle w:val="ListParagraph"/>
        <w:numPr>
          <w:ilvl w:val="0"/>
          <w:numId w:val="29"/>
        </w:numPr>
        <w:rPr>
          <w:lang w:val="en-US"/>
        </w:rPr>
      </w:pPr>
      <w:r w:rsidRPr="0097576E">
        <w:rPr>
          <w:lang w:val="en-US"/>
        </w:rPr>
        <w:t xml:space="preserve">Amount related to Energy concept </w:t>
      </w:r>
    </w:p>
    <w:p w:rsidR="0097576E" w:rsidRPr="0097576E" w:rsidRDefault="0097576E" w:rsidP="0097576E">
      <w:pPr>
        <w:pStyle w:val="ListParagraph"/>
        <w:numPr>
          <w:ilvl w:val="0"/>
          <w:numId w:val="29"/>
        </w:numPr>
        <w:rPr>
          <w:lang w:val="en-US"/>
        </w:rPr>
      </w:pPr>
      <w:r w:rsidRPr="0097576E">
        <w:rPr>
          <w:lang w:val="en-US"/>
        </w:rPr>
        <w:t xml:space="preserve">Amount related to </w:t>
      </w:r>
      <w:r>
        <w:rPr>
          <w:lang w:val="en-US"/>
        </w:rPr>
        <w:t xml:space="preserve">Fix charge </w:t>
      </w:r>
      <w:r w:rsidRPr="0097576E">
        <w:rPr>
          <w:lang w:val="en-US"/>
        </w:rPr>
        <w:t xml:space="preserve">concept </w:t>
      </w:r>
    </w:p>
    <w:p w:rsidR="0097576E" w:rsidRPr="0097576E" w:rsidRDefault="0097576E" w:rsidP="0097576E">
      <w:pPr>
        <w:pStyle w:val="ListParagraph"/>
        <w:numPr>
          <w:ilvl w:val="0"/>
          <w:numId w:val="29"/>
        </w:numPr>
        <w:rPr>
          <w:lang w:val="en-US"/>
        </w:rPr>
      </w:pPr>
      <w:r w:rsidRPr="0097576E">
        <w:rPr>
          <w:lang w:val="en-US"/>
        </w:rPr>
        <w:t xml:space="preserve">Amount related to </w:t>
      </w:r>
      <w:r>
        <w:rPr>
          <w:lang w:val="en-US"/>
        </w:rPr>
        <w:t>TVA</w:t>
      </w:r>
      <w:r w:rsidRPr="0097576E">
        <w:rPr>
          <w:lang w:val="en-US"/>
        </w:rPr>
        <w:t xml:space="preserve"> concept </w:t>
      </w:r>
    </w:p>
    <w:p w:rsidR="006C4E53" w:rsidRDefault="0097576E" w:rsidP="0097576E">
      <w:pPr>
        <w:pStyle w:val="ListParagraph"/>
        <w:numPr>
          <w:ilvl w:val="0"/>
          <w:numId w:val="29"/>
        </w:numPr>
        <w:rPr>
          <w:lang w:val="es-ES_tradnl"/>
        </w:rPr>
      </w:pPr>
      <w:proofErr w:type="spellStart"/>
      <w:r>
        <w:rPr>
          <w:lang w:val="es-ES_tradnl"/>
        </w:rPr>
        <w:t>Amount</w:t>
      </w:r>
      <w:proofErr w:type="spellEnd"/>
      <w:r>
        <w:rPr>
          <w:lang w:val="es-ES_tradnl"/>
        </w:rPr>
        <w:t xml:space="preserve"> </w:t>
      </w:r>
      <w:proofErr w:type="spellStart"/>
      <w:r>
        <w:rPr>
          <w:lang w:val="es-ES_tradnl"/>
        </w:rPr>
        <w:t>related</w:t>
      </w:r>
      <w:proofErr w:type="spellEnd"/>
      <w:r>
        <w:rPr>
          <w:lang w:val="es-ES_tradnl"/>
        </w:rPr>
        <w:t xml:space="preserve"> </w:t>
      </w:r>
      <w:proofErr w:type="spellStart"/>
      <w:r>
        <w:rPr>
          <w:lang w:val="es-ES_tradnl"/>
        </w:rPr>
        <w:t>to</w:t>
      </w:r>
      <w:proofErr w:type="spellEnd"/>
      <w:r>
        <w:rPr>
          <w:lang w:val="es-ES_tradnl"/>
        </w:rPr>
        <w:t xml:space="preserve"> </w:t>
      </w:r>
      <w:r w:rsidR="006C4E53">
        <w:rPr>
          <w:lang w:val="es-ES_tradnl"/>
        </w:rPr>
        <w:t xml:space="preserve"> LIXO</w:t>
      </w:r>
      <w:r>
        <w:rPr>
          <w:lang w:val="es-ES_tradnl"/>
        </w:rPr>
        <w:t xml:space="preserve"> concept</w:t>
      </w:r>
    </w:p>
    <w:p w:rsidR="006C4E53" w:rsidRDefault="0097576E" w:rsidP="0097576E">
      <w:pPr>
        <w:pStyle w:val="ListParagraph"/>
        <w:numPr>
          <w:ilvl w:val="0"/>
          <w:numId w:val="29"/>
        </w:numPr>
        <w:rPr>
          <w:lang w:val="es-ES_tradnl"/>
        </w:rPr>
      </w:pPr>
      <w:proofErr w:type="spellStart"/>
      <w:r>
        <w:rPr>
          <w:lang w:val="es-ES_tradnl"/>
        </w:rPr>
        <w:t>Amount</w:t>
      </w:r>
      <w:proofErr w:type="spellEnd"/>
      <w:r>
        <w:rPr>
          <w:lang w:val="es-ES_tradnl"/>
        </w:rPr>
        <w:t xml:space="preserve"> </w:t>
      </w:r>
      <w:proofErr w:type="spellStart"/>
      <w:r>
        <w:rPr>
          <w:lang w:val="es-ES_tradnl"/>
        </w:rPr>
        <w:t>related</w:t>
      </w:r>
      <w:proofErr w:type="spellEnd"/>
      <w:r>
        <w:rPr>
          <w:lang w:val="es-ES_tradnl"/>
        </w:rPr>
        <w:t xml:space="preserve"> </w:t>
      </w:r>
      <w:proofErr w:type="spellStart"/>
      <w:r>
        <w:rPr>
          <w:lang w:val="es-ES_tradnl"/>
        </w:rPr>
        <w:t>to</w:t>
      </w:r>
      <w:proofErr w:type="spellEnd"/>
      <w:r>
        <w:rPr>
          <w:lang w:val="es-ES_tradnl"/>
        </w:rPr>
        <w:t xml:space="preserve">  </w:t>
      </w:r>
      <w:r w:rsidR="006C4E53">
        <w:rPr>
          <w:lang w:val="es-ES_tradnl"/>
        </w:rPr>
        <w:t>RADIO</w:t>
      </w:r>
      <w:r>
        <w:rPr>
          <w:lang w:val="es-ES_tradnl"/>
        </w:rPr>
        <w:t xml:space="preserve"> concept</w:t>
      </w:r>
    </w:p>
    <w:p w:rsidR="006C4E53" w:rsidRDefault="0097576E" w:rsidP="0097576E">
      <w:pPr>
        <w:pStyle w:val="ListParagraph"/>
        <w:numPr>
          <w:ilvl w:val="0"/>
          <w:numId w:val="29"/>
        </w:numPr>
        <w:rPr>
          <w:lang w:val="es-ES_tradnl"/>
        </w:rPr>
      </w:pPr>
      <w:proofErr w:type="spellStart"/>
      <w:r>
        <w:rPr>
          <w:lang w:val="es-ES_tradnl"/>
        </w:rPr>
        <w:t>Amount</w:t>
      </w:r>
      <w:proofErr w:type="spellEnd"/>
      <w:r>
        <w:rPr>
          <w:lang w:val="es-ES_tradnl"/>
        </w:rPr>
        <w:t xml:space="preserve"> </w:t>
      </w:r>
      <w:proofErr w:type="spellStart"/>
      <w:r>
        <w:rPr>
          <w:lang w:val="es-ES_tradnl"/>
        </w:rPr>
        <w:t>related</w:t>
      </w:r>
      <w:proofErr w:type="spellEnd"/>
      <w:r>
        <w:rPr>
          <w:lang w:val="es-ES_tradnl"/>
        </w:rPr>
        <w:t xml:space="preserve"> </w:t>
      </w:r>
      <w:proofErr w:type="spellStart"/>
      <w:r>
        <w:rPr>
          <w:lang w:val="es-ES_tradnl"/>
        </w:rPr>
        <w:t>to</w:t>
      </w:r>
      <w:proofErr w:type="spellEnd"/>
      <w:r>
        <w:rPr>
          <w:lang w:val="es-ES_tradnl"/>
        </w:rPr>
        <w:t xml:space="preserve">  </w:t>
      </w:r>
      <w:r w:rsidR="006C4E53">
        <w:rPr>
          <w:lang w:val="es-ES_tradnl"/>
        </w:rPr>
        <w:t>ETC…</w:t>
      </w:r>
    </w:p>
    <w:p w:rsidR="0023584C" w:rsidRDefault="0023584C" w:rsidP="0097576E">
      <w:pPr>
        <w:pStyle w:val="ListParagraph"/>
        <w:numPr>
          <w:ilvl w:val="0"/>
          <w:numId w:val="29"/>
        </w:numPr>
        <w:rPr>
          <w:lang w:val="es-ES_tradnl"/>
        </w:rPr>
      </w:pPr>
      <w:proofErr w:type="gramStart"/>
      <w:r>
        <w:rPr>
          <w:lang w:val="es-ES_tradnl"/>
        </w:rPr>
        <w:t>Balance(</w:t>
      </w:r>
      <w:proofErr w:type="gramEnd"/>
      <w:r>
        <w:rPr>
          <w:lang w:val="es-ES_tradnl"/>
        </w:rPr>
        <w:t>?)</w:t>
      </w:r>
    </w:p>
    <w:p w:rsidR="00D715A4" w:rsidRDefault="00D715A4" w:rsidP="00D715A4">
      <w:pPr>
        <w:pStyle w:val="ListParagraph"/>
        <w:ind w:left="1168"/>
        <w:rPr>
          <w:lang w:val="es-ES_tradnl"/>
        </w:rPr>
      </w:pPr>
    </w:p>
    <w:p w:rsidR="00025A90" w:rsidRPr="00025A90" w:rsidRDefault="0097576E" w:rsidP="00025A90">
      <w:pPr>
        <w:pStyle w:val="Heading2"/>
      </w:pPr>
      <w:proofErr w:type="gramStart"/>
      <w:r>
        <w:t>Invoices  file</w:t>
      </w:r>
      <w:proofErr w:type="gramEnd"/>
      <w:r>
        <w:t xml:space="preserve"> </w:t>
      </w:r>
      <w:r w:rsidR="00D715A4" w:rsidRPr="00025A90">
        <w:t>(</w:t>
      </w:r>
      <w:r>
        <w:t>MV</w:t>
      </w:r>
      <w:r w:rsidR="00D715A4" w:rsidRPr="00025A90">
        <w:t xml:space="preserve">). </w:t>
      </w:r>
    </w:p>
    <w:p w:rsidR="00D715A4" w:rsidRPr="00D715A4" w:rsidRDefault="000A2AAD" w:rsidP="00025A90">
      <w:pPr>
        <w:ind w:left="720" w:firstLine="403"/>
        <w:rPr>
          <w:lang w:val="en-US"/>
        </w:rPr>
      </w:pPr>
      <w:r>
        <w:rPr>
          <w:color w:val="1F497D"/>
          <w:lang w:val="en-US"/>
        </w:rPr>
        <w:t xml:space="preserve">An export </w:t>
      </w:r>
      <w:r w:rsidR="00D715A4">
        <w:rPr>
          <w:color w:val="1F497D"/>
          <w:lang w:val="en-US"/>
        </w:rPr>
        <w:t xml:space="preserve">with required fields (usages, transformer details, all required and computed technical concepts and the billing concepts </w:t>
      </w:r>
      <w:proofErr w:type="spellStart"/>
      <w:r w:rsidR="00D715A4">
        <w:rPr>
          <w:color w:val="1F497D"/>
          <w:lang w:val="en-US"/>
        </w:rPr>
        <w:t>i.e</w:t>
      </w:r>
      <w:proofErr w:type="spellEnd"/>
      <w:r w:rsidR="00D715A4">
        <w:rPr>
          <w:color w:val="1F497D"/>
          <w:lang w:val="en-US"/>
        </w:rPr>
        <w:t xml:space="preserve"> charges per each concept and total amount of the bill)</w:t>
      </w:r>
    </w:p>
    <w:p w:rsidR="0097576E" w:rsidRDefault="0097576E" w:rsidP="0097576E">
      <w:pPr>
        <w:pStyle w:val="ListParagraph"/>
        <w:numPr>
          <w:ilvl w:val="0"/>
          <w:numId w:val="25"/>
        </w:numPr>
        <w:rPr>
          <w:lang w:val="es-ES_tradnl"/>
        </w:rPr>
      </w:pPr>
      <w:proofErr w:type="spellStart"/>
      <w:r>
        <w:rPr>
          <w:lang w:val="es-ES_tradnl"/>
        </w:rPr>
        <w:t>Client</w:t>
      </w:r>
      <w:proofErr w:type="spellEnd"/>
      <w:r>
        <w:rPr>
          <w:lang w:val="es-ES_tradnl"/>
        </w:rPr>
        <w:t xml:space="preserve"> ID </w:t>
      </w:r>
    </w:p>
    <w:p w:rsidR="0097576E" w:rsidRDefault="0097576E" w:rsidP="0097576E">
      <w:pPr>
        <w:pStyle w:val="ListParagraph"/>
        <w:numPr>
          <w:ilvl w:val="0"/>
          <w:numId w:val="25"/>
        </w:numPr>
        <w:rPr>
          <w:lang w:val="es-ES_tradnl"/>
        </w:rPr>
      </w:pPr>
      <w:proofErr w:type="spellStart"/>
      <w:r>
        <w:rPr>
          <w:lang w:val="es-ES_tradnl"/>
        </w:rPr>
        <w:t>Client</w:t>
      </w:r>
      <w:proofErr w:type="spellEnd"/>
      <w:r>
        <w:rPr>
          <w:lang w:val="es-ES_tradnl"/>
        </w:rPr>
        <w:t xml:space="preserve"> </w:t>
      </w:r>
      <w:proofErr w:type="spellStart"/>
      <w:r>
        <w:rPr>
          <w:lang w:val="es-ES_tradnl"/>
        </w:rPr>
        <w:t>name</w:t>
      </w:r>
      <w:proofErr w:type="spellEnd"/>
    </w:p>
    <w:p w:rsidR="0097576E" w:rsidRDefault="0097576E" w:rsidP="0097576E">
      <w:pPr>
        <w:pStyle w:val="ListParagraph"/>
        <w:numPr>
          <w:ilvl w:val="0"/>
          <w:numId w:val="25"/>
        </w:numPr>
        <w:rPr>
          <w:lang w:val="es-ES_tradnl"/>
        </w:rPr>
      </w:pPr>
      <w:proofErr w:type="spellStart"/>
      <w:r>
        <w:rPr>
          <w:lang w:val="es-ES_tradnl"/>
        </w:rPr>
        <w:t>Invoice</w:t>
      </w:r>
      <w:proofErr w:type="spellEnd"/>
      <w:r>
        <w:rPr>
          <w:lang w:val="es-ES_tradnl"/>
        </w:rPr>
        <w:t xml:space="preserve"> </w:t>
      </w:r>
      <w:proofErr w:type="spellStart"/>
      <w:r>
        <w:rPr>
          <w:lang w:val="es-ES_tradnl"/>
        </w:rPr>
        <w:t>amount</w:t>
      </w:r>
      <w:proofErr w:type="spellEnd"/>
    </w:p>
    <w:p w:rsidR="0097576E" w:rsidRPr="0097576E" w:rsidRDefault="0097576E" w:rsidP="0097576E">
      <w:pPr>
        <w:pStyle w:val="ListParagraph"/>
        <w:numPr>
          <w:ilvl w:val="0"/>
          <w:numId w:val="25"/>
        </w:numPr>
        <w:rPr>
          <w:lang w:val="en-US"/>
        </w:rPr>
      </w:pPr>
      <w:r w:rsidRPr="0097576E">
        <w:rPr>
          <w:lang w:val="en-US"/>
        </w:rPr>
        <w:lastRenderedPageBreak/>
        <w:t xml:space="preserve">Amount related to Energy concept </w:t>
      </w:r>
    </w:p>
    <w:p w:rsidR="0097576E" w:rsidRPr="0097576E" w:rsidRDefault="0097576E" w:rsidP="0097576E">
      <w:pPr>
        <w:pStyle w:val="ListParagraph"/>
        <w:numPr>
          <w:ilvl w:val="0"/>
          <w:numId w:val="25"/>
        </w:numPr>
        <w:rPr>
          <w:lang w:val="en-US"/>
        </w:rPr>
      </w:pPr>
      <w:r w:rsidRPr="0097576E">
        <w:rPr>
          <w:lang w:val="en-US"/>
        </w:rPr>
        <w:t xml:space="preserve">Amount related to </w:t>
      </w:r>
      <w:r>
        <w:rPr>
          <w:lang w:val="en-US"/>
        </w:rPr>
        <w:t>technical</w:t>
      </w:r>
      <w:r w:rsidRPr="0097576E">
        <w:rPr>
          <w:lang w:val="en-US"/>
        </w:rPr>
        <w:t xml:space="preserve"> concept </w:t>
      </w:r>
    </w:p>
    <w:p w:rsidR="0097576E" w:rsidRPr="0097576E" w:rsidRDefault="0097576E" w:rsidP="0097576E">
      <w:pPr>
        <w:pStyle w:val="ListParagraph"/>
        <w:numPr>
          <w:ilvl w:val="0"/>
          <w:numId w:val="25"/>
        </w:numPr>
        <w:rPr>
          <w:lang w:val="en-US"/>
        </w:rPr>
      </w:pPr>
      <w:r w:rsidRPr="0097576E">
        <w:rPr>
          <w:lang w:val="en-US"/>
        </w:rPr>
        <w:t xml:space="preserve">Amount related to </w:t>
      </w:r>
      <w:r>
        <w:rPr>
          <w:lang w:val="en-US"/>
        </w:rPr>
        <w:t>billing</w:t>
      </w:r>
      <w:r w:rsidRPr="0097576E">
        <w:rPr>
          <w:lang w:val="en-US"/>
        </w:rPr>
        <w:t xml:space="preserve"> concept </w:t>
      </w:r>
    </w:p>
    <w:p w:rsidR="00833EA8" w:rsidRPr="0097576E" w:rsidRDefault="00833EA8" w:rsidP="00833EA8">
      <w:pPr>
        <w:rPr>
          <w:lang w:val="en-US"/>
        </w:rPr>
      </w:pPr>
    </w:p>
    <w:p w:rsidR="00833EA8" w:rsidRDefault="0097576E" w:rsidP="00025A90">
      <w:pPr>
        <w:pStyle w:val="Heading2"/>
      </w:pPr>
      <w:proofErr w:type="gramStart"/>
      <w:r>
        <w:t>Report results</w:t>
      </w:r>
      <w:r w:rsidR="00833EA8" w:rsidRPr="00025A90">
        <w:t>.</w:t>
      </w:r>
      <w:proofErr w:type="gramEnd"/>
    </w:p>
    <w:p w:rsidR="00025A90" w:rsidRDefault="00025A90" w:rsidP="00025A90">
      <w:pPr>
        <w:rPr>
          <w:lang w:val="en-GB"/>
        </w:rPr>
      </w:pPr>
    </w:p>
    <w:p w:rsidR="00025A90" w:rsidRDefault="00025A90" w:rsidP="00025A90">
      <w:pPr>
        <w:rPr>
          <w:color w:val="1F497D"/>
          <w:sz w:val="22"/>
          <w:szCs w:val="22"/>
          <w:lang w:val="en-US"/>
        </w:rPr>
      </w:pPr>
      <w:r>
        <w:rPr>
          <w:color w:val="1F497D"/>
          <w:lang w:val="en-US"/>
        </w:rPr>
        <w:t>Below is a simple report we would produce after each run of cross-billing.</w:t>
      </w:r>
    </w:p>
    <w:tbl>
      <w:tblPr>
        <w:tblW w:w="0" w:type="auto"/>
        <w:tblCellMar>
          <w:left w:w="0" w:type="dxa"/>
          <w:right w:w="0" w:type="dxa"/>
        </w:tblCellMar>
        <w:tblLook w:val="04A0"/>
      </w:tblPr>
      <w:tblGrid>
        <w:gridCol w:w="2776"/>
        <w:gridCol w:w="1896"/>
        <w:gridCol w:w="1056"/>
        <w:gridCol w:w="1426"/>
        <w:gridCol w:w="877"/>
        <w:gridCol w:w="187"/>
        <w:gridCol w:w="2205"/>
        <w:gridCol w:w="2486"/>
      </w:tblGrid>
      <w:tr w:rsidR="00025A90" w:rsidTr="00025A90">
        <w:trPr>
          <w:trHeight w:val="162"/>
        </w:trPr>
        <w:tc>
          <w:tcPr>
            <w:tcW w:w="2776"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25A90" w:rsidRDefault="0097576E" w:rsidP="0023584C">
            <w:pPr>
              <w:pStyle w:val="ListParagraph"/>
              <w:numPr>
                <w:ilvl w:val="0"/>
                <w:numId w:val="28"/>
              </w:numPr>
              <w:spacing w:before="100" w:beforeAutospacing="1" w:after="100" w:afterAutospacing="1" w:line="162" w:lineRule="atLeast"/>
              <w:contextualSpacing w:val="0"/>
              <w:rPr>
                <w:lang w:val="es-ES"/>
              </w:rPr>
            </w:pPr>
            <w:r>
              <w:rPr>
                <w:rFonts w:ascii="Tahoma" w:hAnsi="Tahoma" w:cs="Tahoma"/>
                <w:color w:val="1F497D"/>
              </w:rPr>
              <w:t>Billed in legacy systems.</w:t>
            </w:r>
          </w:p>
        </w:tc>
        <w:tc>
          <w:tcPr>
            <w:tcW w:w="1896"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25A90" w:rsidRDefault="00025A90">
            <w:pPr>
              <w:spacing w:before="100" w:beforeAutospacing="1" w:after="100" w:afterAutospacing="1" w:line="162" w:lineRule="atLeast"/>
            </w:pPr>
            <w:r>
              <w:rPr>
                <w:color w:val="1F497D"/>
              </w:rPr>
              <w:t>Readings provided to bill</w:t>
            </w:r>
          </w:p>
        </w:tc>
        <w:tc>
          <w:tcPr>
            <w:tcW w:w="667" w:type="dxa"/>
            <w:vMerge w:val="restart"/>
            <w:tcBorders>
              <w:top w:val="single" w:sz="8" w:space="0" w:color="auto"/>
              <w:left w:val="nil"/>
              <w:bottom w:val="single" w:sz="8" w:space="0" w:color="auto"/>
              <w:right w:val="double" w:sz="4" w:space="0" w:color="auto"/>
            </w:tcBorders>
            <w:tcMar>
              <w:top w:w="0" w:type="dxa"/>
              <w:left w:w="108" w:type="dxa"/>
              <w:bottom w:w="0" w:type="dxa"/>
              <w:right w:w="108" w:type="dxa"/>
            </w:tcMar>
            <w:hideMark/>
          </w:tcPr>
          <w:p w:rsidR="00025A90" w:rsidRPr="0097576E" w:rsidRDefault="0097576E">
            <w:pPr>
              <w:spacing w:before="100" w:beforeAutospacing="1" w:after="100" w:afterAutospacing="1" w:line="162" w:lineRule="atLeast"/>
              <w:rPr>
                <w:lang w:val="en-US"/>
              </w:rPr>
            </w:pPr>
            <w:r w:rsidRPr="0097576E">
              <w:rPr>
                <w:color w:val="1F497D"/>
                <w:lang w:val="en-US"/>
              </w:rPr>
              <w:t>Quantity by type of client</w:t>
            </w:r>
          </w:p>
        </w:tc>
        <w:tc>
          <w:tcPr>
            <w:tcW w:w="1426"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25A90" w:rsidRDefault="00025A90">
            <w:pPr>
              <w:spacing w:before="100" w:beforeAutospacing="1" w:after="100" w:afterAutospacing="1" w:line="162" w:lineRule="atLeast"/>
            </w:pPr>
            <w:r>
              <w:rPr>
                <w:color w:val="1F497D"/>
              </w:rPr>
              <w:t xml:space="preserve">Billed </w:t>
            </w:r>
          </w:p>
        </w:tc>
        <w:tc>
          <w:tcPr>
            <w:tcW w:w="877"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25A90" w:rsidRDefault="00025A90">
            <w:pPr>
              <w:spacing w:before="100" w:beforeAutospacing="1" w:after="100" w:afterAutospacing="1" w:line="162" w:lineRule="atLeast"/>
            </w:pPr>
            <w:r>
              <w:rPr>
                <w:color w:val="1F497D"/>
              </w:rPr>
              <w:t>1398</w:t>
            </w:r>
          </w:p>
        </w:tc>
        <w:tc>
          <w:tcPr>
            <w:tcW w:w="2392" w:type="dxa"/>
            <w:gridSpan w:val="2"/>
            <w:tcBorders>
              <w:top w:val="single" w:sz="8" w:space="0" w:color="auto"/>
              <w:left w:val="nil"/>
              <w:bottom w:val="single" w:sz="8" w:space="0" w:color="auto"/>
              <w:right w:val="single" w:sz="8" w:space="0" w:color="auto"/>
            </w:tcBorders>
            <w:hideMark/>
          </w:tcPr>
          <w:p w:rsidR="00025A90" w:rsidRDefault="00025A90">
            <w:pPr>
              <w:spacing w:before="100" w:beforeAutospacing="1" w:after="100" w:afterAutospacing="1" w:line="162" w:lineRule="atLeast"/>
            </w:pPr>
            <w:r>
              <w:rPr>
                <w:color w:val="1F497D"/>
              </w:rPr>
              <w:t>Balanced</w:t>
            </w:r>
          </w:p>
        </w:tc>
        <w:tc>
          <w:tcPr>
            <w:tcW w:w="2486" w:type="dxa"/>
            <w:tcBorders>
              <w:top w:val="single" w:sz="8" w:space="0" w:color="auto"/>
              <w:left w:val="nil"/>
              <w:bottom w:val="single" w:sz="8" w:space="0" w:color="auto"/>
              <w:right w:val="single" w:sz="8" w:space="0" w:color="auto"/>
            </w:tcBorders>
            <w:hideMark/>
          </w:tcPr>
          <w:p w:rsidR="00025A90" w:rsidRDefault="00025A90">
            <w:pPr>
              <w:spacing w:before="100" w:beforeAutospacing="1" w:after="100" w:afterAutospacing="1" w:line="162" w:lineRule="atLeast"/>
            </w:pPr>
            <w:r>
              <w:rPr>
                <w:color w:val="1F497D"/>
              </w:rPr>
              <w:t>702</w:t>
            </w:r>
          </w:p>
        </w:tc>
      </w:tr>
      <w:tr w:rsidR="00025A90" w:rsidTr="00025A90">
        <w:trPr>
          <w:trHeight w:val="112"/>
        </w:trPr>
        <w:tc>
          <w:tcPr>
            <w:tcW w:w="0" w:type="auto"/>
            <w:vMerge/>
            <w:tcBorders>
              <w:top w:val="single" w:sz="8" w:space="0" w:color="auto"/>
              <w:left w:val="single" w:sz="8" w:space="0" w:color="auto"/>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double" w:sz="4"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2392" w:type="dxa"/>
            <w:gridSpan w:val="2"/>
            <w:tcBorders>
              <w:top w:val="nil"/>
              <w:left w:val="nil"/>
              <w:bottom w:val="single" w:sz="8" w:space="0" w:color="auto"/>
              <w:right w:val="single" w:sz="8" w:space="0" w:color="auto"/>
            </w:tcBorders>
            <w:hideMark/>
          </w:tcPr>
          <w:p w:rsidR="00025A90" w:rsidRDefault="00025A90">
            <w:pPr>
              <w:spacing w:before="100" w:beforeAutospacing="1" w:after="100" w:afterAutospacing="1" w:line="112" w:lineRule="atLeast"/>
            </w:pPr>
            <w:r>
              <w:rPr>
                <w:color w:val="1F497D"/>
              </w:rPr>
              <w:t>With differences</w:t>
            </w:r>
          </w:p>
        </w:tc>
        <w:tc>
          <w:tcPr>
            <w:tcW w:w="2486" w:type="dxa"/>
            <w:tcBorders>
              <w:top w:val="nil"/>
              <w:left w:val="nil"/>
              <w:bottom w:val="single" w:sz="8" w:space="0" w:color="auto"/>
              <w:right w:val="single" w:sz="8" w:space="0" w:color="auto"/>
            </w:tcBorders>
            <w:hideMark/>
          </w:tcPr>
          <w:p w:rsidR="00025A90" w:rsidRDefault="00025A90">
            <w:pPr>
              <w:spacing w:before="100" w:beforeAutospacing="1" w:after="100" w:afterAutospacing="1" w:line="112" w:lineRule="atLeast"/>
            </w:pPr>
            <w:r>
              <w:rPr>
                <w:color w:val="1F497D"/>
              </w:rPr>
              <w:t>693</w:t>
            </w:r>
          </w:p>
        </w:tc>
      </w:tr>
      <w:tr w:rsidR="00025A90" w:rsidTr="00025A90">
        <w:trPr>
          <w:trHeight w:val="163"/>
        </w:trPr>
        <w:tc>
          <w:tcPr>
            <w:tcW w:w="0" w:type="auto"/>
            <w:vMerge/>
            <w:tcBorders>
              <w:top w:val="single" w:sz="8" w:space="0" w:color="auto"/>
              <w:left w:val="single" w:sz="8" w:space="0" w:color="auto"/>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double" w:sz="4"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2392" w:type="dxa"/>
            <w:gridSpan w:val="2"/>
            <w:tcBorders>
              <w:top w:val="nil"/>
              <w:left w:val="nil"/>
              <w:bottom w:val="single" w:sz="8" w:space="0" w:color="auto"/>
              <w:right w:val="single" w:sz="8" w:space="0" w:color="auto"/>
            </w:tcBorders>
            <w:hideMark/>
          </w:tcPr>
          <w:p w:rsidR="00025A90" w:rsidRDefault="00025A90">
            <w:pPr>
              <w:spacing w:before="100" w:beforeAutospacing="1" w:after="100" w:afterAutospacing="1" w:line="163" w:lineRule="atLeast"/>
            </w:pPr>
            <w:r>
              <w:rPr>
                <w:color w:val="1F497D"/>
              </w:rPr>
              <w:t>Others (not comparable)</w:t>
            </w:r>
          </w:p>
        </w:tc>
        <w:tc>
          <w:tcPr>
            <w:tcW w:w="2486" w:type="dxa"/>
            <w:tcBorders>
              <w:top w:val="nil"/>
              <w:left w:val="nil"/>
              <w:bottom w:val="single" w:sz="8" w:space="0" w:color="auto"/>
              <w:right w:val="single" w:sz="8" w:space="0" w:color="auto"/>
            </w:tcBorders>
            <w:hideMark/>
          </w:tcPr>
          <w:p w:rsidR="00025A90" w:rsidRDefault="00025A90">
            <w:pPr>
              <w:spacing w:before="100" w:beforeAutospacing="1" w:after="100" w:afterAutospacing="1" w:line="163" w:lineRule="atLeast"/>
            </w:pPr>
            <w:r>
              <w:rPr>
                <w:color w:val="1F497D"/>
              </w:rPr>
              <w:t>3</w:t>
            </w:r>
          </w:p>
        </w:tc>
      </w:tr>
      <w:tr w:rsidR="00025A90" w:rsidTr="00025A90">
        <w:trPr>
          <w:trHeight w:val="269"/>
        </w:trPr>
        <w:tc>
          <w:tcPr>
            <w:tcW w:w="0" w:type="auto"/>
            <w:vMerge/>
            <w:tcBorders>
              <w:top w:val="single" w:sz="8" w:space="0" w:color="auto"/>
              <w:left w:val="single" w:sz="8" w:space="0" w:color="auto"/>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double" w:sz="4" w:space="0" w:color="auto"/>
            </w:tcBorders>
            <w:vAlign w:val="center"/>
            <w:hideMark/>
          </w:tcPr>
          <w:p w:rsidR="00025A90" w:rsidRDefault="00025A90">
            <w:pPr>
              <w:rPr>
                <w:rFonts w:ascii="Calibri" w:eastAsiaTheme="minorHAnsi" w:hAnsi="Calibri" w:cs="Calibri"/>
              </w:rPr>
            </w:pPr>
          </w:p>
        </w:tc>
        <w:tc>
          <w:tcPr>
            <w:tcW w:w="1426" w:type="dxa"/>
            <w:tcBorders>
              <w:top w:val="nil"/>
              <w:left w:val="nil"/>
              <w:bottom w:val="single" w:sz="8" w:space="0" w:color="auto"/>
              <w:right w:val="single" w:sz="8" w:space="0" w:color="auto"/>
            </w:tcBorders>
            <w:tcMar>
              <w:top w:w="0" w:type="dxa"/>
              <w:left w:w="108" w:type="dxa"/>
              <w:bottom w:w="0" w:type="dxa"/>
              <w:right w:w="108" w:type="dxa"/>
            </w:tcMar>
            <w:hideMark/>
          </w:tcPr>
          <w:p w:rsidR="00025A90" w:rsidRDefault="00025A90">
            <w:pPr>
              <w:spacing w:before="100" w:beforeAutospacing="1" w:after="100" w:afterAutospacing="1"/>
            </w:pPr>
            <w:r>
              <w:rPr>
                <w:color w:val="1F497D"/>
              </w:rPr>
              <w:t>Inactive</w:t>
            </w:r>
          </w:p>
        </w:tc>
        <w:tc>
          <w:tcPr>
            <w:tcW w:w="877" w:type="dxa"/>
            <w:tcBorders>
              <w:top w:val="nil"/>
              <w:left w:val="nil"/>
              <w:bottom w:val="single" w:sz="8" w:space="0" w:color="auto"/>
              <w:right w:val="single" w:sz="8" w:space="0" w:color="auto"/>
            </w:tcBorders>
            <w:tcMar>
              <w:top w:w="0" w:type="dxa"/>
              <w:left w:w="108" w:type="dxa"/>
              <w:bottom w:w="0" w:type="dxa"/>
              <w:right w:w="108" w:type="dxa"/>
            </w:tcMar>
            <w:hideMark/>
          </w:tcPr>
          <w:p w:rsidR="00025A90" w:rsidRDefault="00025A90">
            <w:pPr>
              <w:spacing w:before="100" w:beforeAutospacing="1" w:after="100" w:afterAutospacing="1"/>
            </w:pPr>
            <w:r>
              <w:rPr>
                <w:color w:val="1F497D"/>
              </w:rPr>
              <w:t>12</w:t>
            </w:r>
          </w:p>
        </w:tc>
        <w:tc>
          <w:tcPr>
            <w:tcW w:w="4878" w:type="dxa"/>
            <w:gridSpan w:val="3"/>
            <w:tcBorders>
              <w:top w:val="nil"/>
              <w:left w:val="nil"/>
              <w:bottom w:val="single" w:sz="8" w:space="0" w:color="auto"/>
              <w:right w:val="single" w:sz="8" w:space="0" w:color="auto"/>
            </w:tcBorders>
            <w:hideMark/>
          </w:tcPr>
          <w:p w:rsidR="00025A90" w:rsidRDefault="00025A90"/>
        </w:tc>
      </w:tr>
      <w:tr w:rsidR="00025A90" w:rsidTr="00025A90">
        <w:trPr>
          <w:trHeight w:val="5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single" w:sz="8" w:space="0" w:color="auto"/>
            </w:tcBorders>
            <w:vAlign w:val="center"/>
            <w:hideMark/>
          </w:tcPr>
          <w:p w:rsidR="00025A90" w:rsidRDefault="00025A90">
            <w:pPr>
              <w:rPr>
                <w:rFonts w:ascii="Calibri" w:eastAsiaTheme="minorHAnsi" w:hAnsi="Calibri" w:cs="Calibri"/>
              </w:rPr>
            </w:pPr>
          </w:p>
        </w:tc>
        <w:tc>
          <w:tcPr>
            <w:tcW w:w="0" w:type="auto"/>
            <w:vMerge/>
            <w:tcBorders>
              <w:top w:val="single" w:sz="8" w:space="0" w:color="auto"/>
              <w:left w:val="nil"/>
              <w:bottom w:val="single" w:sz="8" w:space="0" w:color="auto"/>
              <w:right w:val="double" w:sz="4" w:space="0" w:color="auto"/>
            </w:tcBorders>
            <w:vAlign w:val="center"/>
            <w:hideMark/>
          </w:tcPr>
          <w:p w:rsidR="00025A90" w:rsidRDefault="00025A90">
            <w:pPr>
              <w:rPr>
                <w:rFonts w:ascii="Calibri" w:eastAsiaTheme="minorHAnsi" w:hAnsi="Calibri" w:cs="Calibri"/>
              </w:rPr>
            </w:pPr>
          </w:p>
        </w:tc>
        <w:tc>
          <w:tcPr>
            <w:tcW w:w="2490" w:type="dxa"/>
            <w:gridSpan w:val="3"/>
            <w:vAlign w:val="center"/>
            <w:hideMark/>
          </w:tcPr>
          <w:p w:rsidR="00025A90" w:rsidRDefault="00025A90">
            <w:pPr>
              <w:rPr>
                <w:sz w:val="20"/>
                <w:szCs w:val="20"/>
              </w:rPr>
            </w:pPr>
          </w:p>
        </w:tc>
        <w:tc>
          <w:tcPr>
            <w:tcW w:w="4691" w:type="dxa"/>
            <w:gridSpan w:val="2"/>
            <w:tcMar>
              <w:top w:w="0" w:type="dxa"/>
              <w:left w:w="108" w:type="dxa"/>
              <w:bottom w:w="0" w:type="dxa"/>
              <w:right w:w="108" w:type="dxa"/>
            </w:tcMar>
            <w:hideMark/>
          </w:tcPr>
          <w:p w:rsidR="00025A90" w:rsidRDefault="00025A90">
            <w:pPr>
              <w:rPr>
                <w:sz w:val="20"/>
                <w:szCs w:val="20"/>
              </w:rPr>
            </w:pPr>
          </w:p>
        </w:tc>
      </w:tr>
      <w:tr w:rsidR="00025A90" w:rsidTr="00025A90">
        <w:tc>
          <w:tcPr>
            <w:tcW w:w="2430" w:type="dxa"/>
            <w:vAlign w:val="center"/>
            <w:hideMark/>
          </w:tcPr>
          <w:p w:rsidR="00025A90" w:rsidRDefault="00025A90">
            <w:pPr>
              <w:rPr>
                <w:sz w:val="20"/>
                <w:szCs w:val="20"/>
              </w:rPr>
            </w:pPr>
          </w:p>
        </w:tc>
        <w:tc>
          <w:tcPr>
            <w:tcW w:w="1680" w:type="dxa"/>
            <w:vAlign w:val="center"/>
            <w:hideMark/>
          </w:tcPr>
          <w:p w:rsidR="00025A90" w:rsidRDefault="00025A90">
            <w:pPr>
              <w:rPr>
                <w:sz w:val="20"/>
                <w:szCs w:val="20"/>
              </w:rPr>
            </w:pPr>
          </w:p>
        </w:tc>
        <w:tc>
          <w:tcPr>
            <w:tcW w:w="660" w:type="dxa"/>
            <w:vAlign w:val="center"/>
            <w:hideMark/>
          </w:tcPr>
          <w:p w:rsidR="00025A90" w:rsidRDefault="00025A90">
            <w:pPr>
              <w:rPr>
                <w:sz w:val="20"/>
                <w:szCs w:val="20"/>
              </w:rPr>
            </w:pPr>
          </w:p>
        </w:tc>
        <w:tc>
          <w:tcPr>
            <w:tcW w:w="1380" w:type="dxa"/>
            <w:vAlign w:val="center"/>
            <w:hideMark/>
          </w:tcPr>
          <w:p w:rsidR="00025A90" w:rsidRDefault="00025A90">
            <w:pPr>
              <w:rPr>
                <w:sz w:val="20"/>
                <w:szCs w:val="20"/>
              </w:rPr>
            </w:pPr>
          </w:p>
        </w:tc>
        <w:tc>
          <w:tcPr>
            <w:tcW w:w="825" w:type="dxa"/>
            <w:vAlign w:val="center"/>
            <w:hideMark/>
          </w:tcPr>
          <w:p w:rsidR="00025A90" w:rsidRDefault="00025A90">
            <w:pPr>
              <w:rPr>
                <w:sz w:val="20"/>
                <w:szCs w:val="20"/>
              </w:rPr>
            </w:pPr>
          </w:p>
        </w:tc>
        <w:tc>
          <w:tcPr>
            <w:tcW w:w="180" w:type="dxa"/>
            <w:vAlign w:val="center"/>
            <w:hideMark/>
          </w:tcPr>
          <w:p w:rsidR="00025A90" w:rsidRDefault="00025A90">
            <w:pPr>
              <w:rPr>
                <w:sz w:val="20"/>
                <w:szCs w:val="20"/>
              </w:rPr>
            </w:pPr>
          </w:p>
        </w:tc>
        <w:tc>
          <w:tcPr>
            <w:tcW w:w="1950" w:type="dxa"/>
            <w:vAlign w:val="center"/>
            <w:hideMark/>
          </w:tcPr>
          <w:p w:rsidR="00025A90" w:rsidRDefault="00025A90">
            <w:pPr>
              <w:rPr>
                <w:sz w:val="20"/>
                <w:szCs w:val="20"/>
              </w:rPr>
            </w:pPr>
          </w:p>
        </w:tc>
        <w:tc>
          <w:tcPr>
            <w:tcW w:w="2085" w:type="dxa"/>
            <w:vAlign w:val="center"/>
            <w:hideMark/>
          </w:tcPr>
          <w:p w:rsidR="00025A90" w:rsidRDefault="00025A90">
            <w:pPr>
              <w:rPr>
                <w:sz w:val="20"/>
                <w:szCs w:val="20"/>
              </w:rPr>
            </w:pPr>
          </w:p>
        </w:tc>
      </w:tr>
    </w:tbl>
    <w:p w:rsidR="00025A90" w:rsidRDefault="00025A90" w:rsidP="00025A90">
      <w:pPr>
        <w:rPr>
          <w:lang w:val="en-GB"/>
        </w:rPr>
      </w:pPr>
    </w:p>
    <w:p w:rsidR="00025A90" w:rsidRDefault="00025A90" w:rsidP="00025A90">
      <w:pPr>
        <w:spacing w:before="100" w:beforeAutospacing="1" w:after="100" w:afterAutospacing="1"/>
        <w:rPr>
          <w:color w:val="000000"/>
          <w:sz w:val="22"/>
          <w:szCs w:val="22"/>
          <w:lang w:val="en-US"/>
        </w:rPr>
      </w:pPr>
      <w:r>
        <w:rPr>
          <w:color w:val="1F497D"/>
          <w:lang w:val="en-US"/>
        </w:rPr>
        <w:t>Details are shown below:</w:t>
      </w:r>
    </w:p>
    <w:tbl>
      <w:tblPr>
        <w:tblW w:w="5080" w:type="dxa"/>
        <w:tblCellMar>
          <w:left w:w="0" w:type="dxa"/>
          <w:right w:w="0" w:type="dxa"/>
        </w:tblCellMar>
        <w:tblLook w:val="04A0"/>
      </w:tblPr>
      <w:tblGrid>
        <w:gridCol w:w="3608"/>
        <w:gridCol w:w="973"/>
        <w:gridCol w:w="1134"/>
      </w:tblGrid>
      <w:tr w:rsidR="00025A90" w:rsidTr="00025A90">
        <w:trPr>
          <w:trHeight w:val="300"/>
        </w:trPr>
        <w:tc>
          <w:tcPr>
            <w:tcW w:w="5080" w:type="dxa"/>
            <w:gridSpan w:val="3"/>
            <w:tcBorders>
              <w:top w:val="single" w:sz="8" w:space="0" w:color="auto"/>
              <w:left w:val="single" w:sz="8" w:space="0" w:color="auto"/>
              <w:bottom w:val="single" w:sz="8" w:space="0" w:color="auto"/>
              <w:right w:val="single" w:sz="8" w:space="0" w:color="auto"/>
            </w:tcBorders>
            <w:vAlign w:val="center"/>
            <w:hideMark/>
          </w:tcPr>
          <w:p w:rsidR="00025A90" w:rsidRDefault="00025A90">
            <w:pPr>
              <w:rPr>
                <w:lang w:val="es-ES"/>
              </w:rPr>
            </w:pPr>
            <w:r>
              <w:rPr>
                <w:color w:val="000000"/>
              </w:rPr>
              <w:t> </w:t>
            </w:r>
            <w:r>
              <w:rPr>
                <w:rStyle w:val="Strong"/>
              </w:rPr>
              <w:t>CONVERTED DATA comparison</w:t>
            </w:r>
          </w:p>
        </w:tc>
      </w:tr>
      <w:tr w:rsidR="00025A90" w:rsidTr="00025A90">
        <w:trPr>
          <w:trHeight w:val="300"/>
        </w:trPr>
        <w:tc>
          <w:tcPr>
            <w:tcW w:w="0" w:type="auto"/>
            <w:tcBorders>
              <w:top w:val="nil"/>
              <w:left w:val="single" w:sz="8" w:space="0" w:color="auto"/>
              <w:bottom w:val="single" w:sz="8" w:space="0" w:color="auto"/>
              <w:right w:val="single" w:sz="8" w:space="0" w:color="auto"/>
            </w:tcBorders>
            <w:shd w:val="clear" w:color="auto" w:fill="FF0000"/>
            <w:vAlign w:val="center"/>
            <w:hideMark/>
          </w:tcPr>
          <w:p w:rsidR="00025A90" w:rsidRDefault="00025A90">
            <w:r>
              <w:t xml:space="preserve">Billing Item </w:t>
            </w:r>
          </w:p>
        </w:tc>
        <w:tc>
          <w:tcPr>
            <w:tcW w:w="0" w:type="auto"/>
            <w:tcBorders>
              <w:top w:val="nil"/>
              <w:left w:val="nil"/>
              <w:bottom w:val="single" w:sz="8" w:space="0" w:color="auto"/>
              <w:right w:val="single" w:sz="8" w:space="0" w:color="auto"/>
            </w:tcBorders>
            <w:shd w:val="clear" w:color="auto" w:fill="FF0000"/>
            <w:vAlign w:val="center"/>
            <w:hideMark/>
          </w:tcPr>
          <w:p w:rsidR="00025A90" w:rsidRDefault="00025A90">
            <w:r>
              <w:t xml:space="preserve"> Balanced </w:t>
            </w:r>
          </w:p>
        </w:tc>
        <w:tc>
          <w:tcPr>
            <w:tcW w:w="0" w:type="auto"/>
            <w:tcBorders>
              <w:top w:val="nil"/>
              <w:left w:val="nil"/>
              <w:bottom w:val="single" w:sz="8" w:space="0" w:color="auto"/>
              <w:right w:val="single" w:sz="8" w:space="0" w:color="auto"/>
            </w:tcBorders>
            <w:shd w:val="clear" w:color="auto" w:fill="FF0000"/>
            <w:vAlign w:val="center"/>
            <w:hideMark/>
          </w:tcPr>
          <w:p w:rsidR="00025A90" w:rsidRDefault="00025A90">
            <w:r>
              <w:t> PENDING</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subscription load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Metering Side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Assigned Load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790</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605</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Transformer Load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1348</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47</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Pr="00025A90" w:rsidRDefault="00025A90">
            <w:pPr>
              <w:rPr>
                <w:lang w:val="en-US"/>
              </w:rPr>
            </w:pPr>
            <w:r w:rsidRPr="00025A90">
              <w:rPr>
                <w:lang w:val="en-US"/>
              </w:rPr>
              <w:t xml:space="preserve">PREV_ACTV_EXP_OFF_PEAK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1393</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2</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PREV_ACTV_EXP_PEAK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1393</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2</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Pr="00025A90" w:rsidRDefault="00025A90">
            <w:pPr>
              <w:rPr>
                <w:lang w:val="en-US"/>
              </w:rPr>
            </w:pPr>
            <w:r w:rsidRPr="00025A90">
              <w:rPr>
                <w:lang w:val="en-US"/>
              </w:rPr>
              <w:t xml:space="preserve">PREV_ACTV_IMP_OFF_PEAK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1390</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5</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PREV_ACTV_IMP_PEAK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1391</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4</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Pr="00025A90" w:rsidRDefault="00025A90">
            <w:pPr>
              <w:rPr>
                <w:lang w:val="en-US"/>
              </w:rPr>
            </w:pPr>
            <w:r w:rsidRPr="00025A90">
              <w:rPr>
                <w:lang w:val="en-US"/>
              </w:rPr>
              <w:t xml:space="preserve">PREV_REACTV_IMP_OFF_PEAK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1391</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4</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PREV_REACTV_IMP_PEAK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1391</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4</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Pr="00025A90" w:rsidRDefault="00025A90">
            <w:pPr>
              <w:rPr>
                <w:lang w:val="en-US"/>
              </w:rPr>
            </w:pPr>
            <w:r w:rsidRPr="00025A90">
              <w:rPr>
                <w:lang w:val="en-US"/>
              </w:rPr>
              <w:lastRenderedPageBreak/>
              <w:t xml:space="preserve">CURR_ACTV_EXP_OFF_PEAK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CURR_ACTV_EXP_PEAK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Pr="00025A90" w:rsidRDefault="00025A90">
            <w:pPr>
              <w:rPr>
                <w:lang w:val="en-US"/>
              </w:rPr>
            </w:pPr>
            <w:r w:rsidRPr="00025A90">
              <w:rPr>
                <w:lang w:val="en-US"/>
              </w:rPr>
              <w:t xml:space="preserve">CURR_ACTV_IMP_OFF_PEAK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CURR_ACTV_IMP_PEAK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CURR_REACTV_IMP_PEAK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Pr="00025A90" w:rsidRDefault="00025A90">
            <w:pPr>
              <w:rPr>
                <w:lang w:val="en-US"/>
              </w:rPr>
            </w:pPr>
            <w:r w:rsidRPr="00025A90">
              <w:rPr>
                <w:lang w:val="en-US"/>
              </w:rPr>
              <w:t xml:space="preserve">CURR_REACTV_IMP_OFF_PEAK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Active Energy Peak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1348</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47</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Active Energy Offeak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1364</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31</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Current Max Load Indictor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Peak Energy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1348</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47</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OffPeak Energy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1364</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31</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Reactive Energy</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1373</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22</w:t>
            </w:r>
          </w:p>
        </w:tc>
      </w:tr>
    </w:tbl>
    <w:p w:rsidR="00025A90" w:rsidRDefault="00025A90" w:rsidP="00025A90">
      <w:pPr>
        <w:spacing w:before="100" w:beforeAutospacing="1" w:after="100" w:afterAutospacing="1"/>
        <w:rPr>
          <w:rFonts w:ascii="Calibri" w:eastAsiaTheme="minorHAnsi" w:hAnsi="Calibri" w:cs="Calibri"/>
          <w:color w:val="000000"/>
          <w:sz w:val="22"/>
          <w:szCs w:val="22"/>
          <w:lang w:val="en-US"/>
        </w:rPr>
      </w:pPr>
      <w:r>
        <w:rPr>
          <w:color w:val="000000"/>
          <w:lang w:val="en-US"/>
        </w:rPr>
        <w:t> </w:t>
      </w:r>
    </w:p>
    <w:p w:rsidR="00025A90" w:rsidRDefault="00025A90" w:rsidP="00025A90">
      <w:pPr>
        <w:spacing w:before="100" w:beforeAutospacing="1" w:after="100" w:afterAutospacing="1"/>
        <w:rPr>
          <w:color w:val="000000"/>
          <w:lang w:val="en-US"/>
        </w:rPr>
      </w:pPr>
      <w:r>
        <w:rPr>
          <w:color w:val="000000"/>
          <w:lang w:val="en-US"/>
        </w:rPr>
        <w:t> </w:t>
      </w:r>
    </w:p>
    <w:tbl>
      <w:tblPr>
        <w:tblW w:w="4080" w:type="dxa"/>
        <w:tblCellMar>
          <w:left w:w="0" w:type="dxa"/>
          <w:right w:w="0" w:type="dxa"/>
        </w:tblCellMar>
        <w:tblLook w:val="04A0"/>
      </w:tblPr>
      <w:tblGrid>
        <w:gridCol w:w="1973"/>
        <w:gridCol w:w="973"/>
        <w:gridCol w:w="1134"/>
      </w:tblGrid>
      <w:tr w:rsidR="00025A90" w:rsidTr="00025A90">
        <w:trPr>
          <w:trHeight w:val="300"/>
        </w:trPr>
        <w:tc>
          <w:tcPr>
            <w:tcW w:w="4080" w:type="dxa"/>
            <w:gridSpan w:val="3"/>
            <w:tcBorders>
              <w:top w:val="single" w:sz="8" w:space="0" w:color="auto"/>
              <w:left w:val="single" w:sz="8" w:space="0" w:color="auto"/>
              <w:bottom w:val="single" w:sz="8" w:space="0" w:color="auto"/>
              <w:right w:val="single" w:sz="8" w:space="0" w:color="auto"/>
            </w:tcBorders>
            <w:vAlign w:val="center"/>
            <w:hideMark/>
          </w:tcPr>
          <w:p w:rsidR="00025A90" w:rsidRDefault="00025A90">
            <w:pPr>
              <w:rPr>
                <w:lang w:val="es-ES"/>
              </w:rPr>
            </w:pPr>
            <w:r>
              <w:rPr>
                <w:rStyle w:val="Strong"/>
              </w:rPr>
              <w:t>CALCULATED DATA</w:t>
            </w:r>
          </w:p>
        </w:tc>
      </w:tr>
      <w:tr w:rsidR="00025A90" w:rsidTr="00025A90">
        <w:trPr>
          <w:trHeight w:val="300"/>
        </w:trPr>
        <w:tc>
          <w:tcPr>
            <w:tcW w:w="0" w:type="auto"/>
            <w:tcBorders>
              <w:top w:val="nil"/>
              <w:left w:val="single" w:sz="8" w:space="0" w:color="auto"/>
              <w:bottom w:val="single" w:sz="8" w:space="0" w:color="auto"/>
              <w:right w:val="single" w:sz="8" w:space="0" w:color="auto"/>
            </w:tcBorders>
            <w:shd w:val="clear" w:color="auto" w:fill="FF0000"/>
            <w:vAlign w:val="center"/>
            <w:hideMark/>
          </w:tcPr>
          <w:p w:rsidR="00025A90" w:rsidRDefault="00025A90">
            <w:r>
              <w:t xml:space="preserve">Billing Item </w:t>
            </w:r>
          </w:p>
        </w:tc>
        <w:tc>
          <w:tcPr>
            <w:tcW w:w="0" w:type="auto"/>
            <w:tcBorders>
              <w:top w:val="nil"/>
              <w:left w:val="nil"/>
              <w:bottom w:val="single" w:sz="8" w:space="0" w:color="auto"/>
              <w:right w:val="single" w:sz="8" w:space="0" w:color="auto"/>
            </w:tcBorders>
            <w:shd w:val="clear" w:color="auto" w:fill="FF0000"/>
            <w:vAlign w:val="center"/>
            <w:hideMark/>
          </w:tcPr>
          <w:p w:rsidR="00025A90" w:rsidRDefault="00025A90">
            <w:r>
              <w:t xml:space="preserve"> Balanced </w:t>
            </w:r>
          </w:p>
        </w:tc>
        <w:tc>
          <w:tcPr>
            <w:tcW w:w="0" w:type="auto"/>
            <w:tcBorders>
              <w:top w:val="nil"/>
              <w:left w:val="nil"/>
              <w:bottom w:val="single" w:sz="8" w:space="0" w:color="auto"/>
              <w:right w:val="single" w:sz="8" w:space="0" w:color="auto"/>
            </w:tcBorders>
            <w:shd w:val="clear" w:color="auto" w:fill="FF0000"/>
            <w:vAlign w:val="center"/>
            <w:hideMark/>
          </w:tcPr>
          <w:p w:rsidR="00025A90" w:rsidRDefault="00025A90">
            <w:r>
              <w:t> PENDING</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Extra Load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1393</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2</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Cos_phi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1367</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28</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rPr>
                <w:color w:val="FF0000"/>
              </w:rPr>
              <w:t>% Extra (No bsa data)</w:t>
            </w:r>
          </w:p>
        </w:tc>
        <w:tc>
          <w:tcPr>
            <w:tcW w:w="0" w:type="auto"/>
            <w:tcBorders>
              <w:top w:val="nil"/>
              <w:left w:val="nil"/>
              <w:bottom w:val="single" w:sz="8" w:space="0" w:color="auto"/>
              <w:right w:val="single" w:sz="8" w:space="0" w:color="auto"/>
            </w:tcBorders>
            <w:vAlign w:val="center"/>
            <w:hideMark/>
          </w:tcPr>
          <w:p w:rsidR="00025A90" w:rsidRDefault="00025A90">
            <w:pPr>
              <w:jc w:val="right"/>
            </w:pPr>
            <w:r>
              <w:rPr>
                <w:color w:val="FF0000"/>
              </w:rPr>
              <w:t>0</w:t>
            </w:r>
          </w:p>
        </w:tc>
        <w:tc>
          <w:tcPr>
            <w:tcW w:w="0" w:type="auto"/>
            <w:tcBorders>
              <w:top w:val="nil"/>
              <w:left w:val="nil"/>
              <w:bottom w:val="single" w:sz="8" w:space="0" w:color="auto"/>
              <w:right w:val="single" w:sz="8" w:space="0" w:color="auto"/>
            </w:tcBorders>
            <w:vAlign w:val="center"/>
            <w:hideMark/>
          </w:tcPr>
          <w:p w:rsidR="00025A90" w:rsidRDefault="00025A90">
            <w:pPr>
              <w:jc w:val="right"/>
            </w:pPr>
            <w:r>
              <w:rPr>
                <w:color w:val="FF0000"/>
              </w:rP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Peak Energy Amt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1224</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171</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OffPeak Energy Amt</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1194</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201</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Meter Rent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lastRenderedPageBreak/>
              <w:t xml:space="preserve">Vat Meter Rent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Transformer Rent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808</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587</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Vat Transformer Rent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823</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572</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Fixed Charge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1390</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5</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Pr="00025A90" w:rsidRDefault="00025A90">
            <w:pPr>
              <w:rPr>
                <w:lang w:val="en-US"/>
              </w:rPr>
            </w:pPr>
            <w:r w:rsidRPr="00025A90">
              <w:rPr>
                <w:color w:val="FF0000"/>
                <w:lang w:val="en-US"/>
              </w:rPr>
              <w:t xml:space="preserve">Vat Fixed Charge (No </w:t>
            </w:r>
            <w:proofErr w:type="spellStart"/>
            <w:r w:rsidRPr="00025A90">
              <w:rPr>
                <w:color w:val="FF0000"/>
                <w:lang w:val="en-US"/>
              </w:rPr>
              <w:t>bsa</w:t>
            </w:r>
            <w:proofErr w:type="spellEnd"/>
            <w:r w:rsidRPr="00025A90">
              <w:rPr>
                <w:color w:val="FF0000"/>
                <w:lang w:val="en-US"/>
              </w:rPr>
              <w:t xml:space="preserve"> data)</w:t>
            </w:r>
          </w:p>
        </w:tc>
        <w:tc>
          <w:tcPr>
            <w:tcW w:w="0" w:type="auto"/>
            <w:tcBorders>
              <w:top w:val="nil"/>
              <w:left w:val="nil"/>
              <w:bottom w:val="single" w:sz="8" w:space="0" w:color="auto"/>
              <w:right w:val="single" w:sz="8" w:space="0" w:color="auto"/>
            </w:tcBorders>
            <w:vAlign w:val="center"/>
            <w:hideMark/>
          </w:tcPr>
          <w:p w:rsidR="00025A90" w:rsidRDefault="00025A90">
            <w:pPr>
              <w:jc w:val="right"/>
            </w:pPr>
            <w:r>
              <w:rPr>
                <w:color w:val="FF0000"/>
              </w:rPr>
              <w:t>0</w:t>
            </w:r>
          </w:p>
        </w:tc>
        <w:tc>
          <w:tcPr>
            <w:tcW w:w="0" w:type="auto"/>
            <w:tcBorders>
              <w:top w:val="nil"/>
              <w:left w:val="nil"/>
              <w:bottom w:val="single" w:sz="8" w:space="0" w:color="auto"/>
              <w:right w:val="single" w:sz="8" w:space="0" w:color="auto"/>
            </w:tcBorders>
            <w:vAlign w:val="center"/>
            <w:hideMark/>
          </w:tcPr>
          <w:p w:rsidR="00025A90" w:rsidRDefault="00025A90">
            <w:pPr>
              <w:jc w:val="right"/>
            </w:pPr>
            <w:r>
              <w:rPr>
                <w:color w:val="FF0000"/>
              </w:rP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Over Load Charge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1393</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2</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Vat Over Load Charge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1392</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3</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Bad Cos Charge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1055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340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Vat Bad Cos Charge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1062</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333</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Zonc Franche 10%</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Gvt Subsidy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Vat Gvt Subsidy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1395</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0</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 xml:space="preserve">Amount w/o tax </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702</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693</w:t>
            </w:r>
          </w:p>
        </w:tc>
      </w:tr>
      <w:tr w:rsidR="00025A90" w:rsidTr="00025A90">
        <w:trPr>
          <w:trHeight w:val="300"/>
        </w:trPr>
        <w:tc>
          <w:tcPr>
            <w:tcW w:w="0" w:type="auto"/>
            <w:tcBorders>
              <w:top w:val="nil"/>
              <w:left w:val="single" w:sz="8" w:space="0" w:color="auto"/>
              <w:bottom w:val="single" w:sz="8" w:space="0" w:color="auto"/>
              <w:right w:val="single" w:sz="8" w:space="0" w:color="auto"/>
            </w:tcBorders>
            <w:vAlign w:val="center"/>
            <w:hideMark/>
          </w:tcPr>
          <w:p w:rsidR="00025A90" w:rsidRDefault="00025A90">
            <w:r>
              <w:t>Bill Total</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702</w:t>
            </w:r>
          </w:p>
        </w:tc>
        <w:tc>
          <w:tcPr>
            <w:tcW w:w="0" w:type="auto"/>
            <w:tcBorders>
              <w:top w:val="nil"/>
              <w:left w:val="nil"/>
              <w:bottom w:val="single" w:sz="8" w:space="0" w:color="auto"/>
              <w:right w:val="single" w:sz="8" w:space="0" w:color="auto"/>
            </w:tcBorders>
            <w:vAlign w:val="center"/>
            <w:hideMark/>
          </w:tcPr>
          <w:p w:rsidR="00025A90" w:rsidRDefault="00025A90">
            <w:pPr>
              <w:jc w:val="right"/>
            </w:pPr>
            <w:r>
              <w:t>693</w:t>
            </w:r>
          </w:p>
        </w:tc>
      </w:tr>
    </w:tbl>
    <w:p w:rsidR="00025A90" w:rsidRPr="00025A90" w:rsidRDefault="00025A90" w:rsidP="00025A90">
      <w:pPr>
        <w:rPr>
          <w:lang w:val="en-GB"/>
        </w:rPr>
      </w:pPr>
    </w:p>
    <w:p w:rsidR="00025A90" w:rsidRDefault="00025A90" w:rsidP="00833EA8">
      <w:pPr>
        <w:ind w:left="403"/>
        <w:rPr>
          <w:rFonts w:ascii="DIN-Medium" w:hAnsi="DIN-Medium"/>
          <w:lang w:val="en-GB"/>
        </w:rPr>
      </w:pPr>
    </w:p>
    <w:p w:rsidR="00025A90" w:rsidRPr="00025A90" w:rsidRDefault="00025A90" w:rsidP="00833EA8">
      <w:pPr>
        <w:ind w:left="403"/>
        <w:rPr>
          <w:rFonts w:ascii="DIN-Medium" w:hAnsi="DIN-Medium"/>
          <w:lang w:val="en-GB"/>
        </w:rPr>
      </w:pPr>
    </w:p>
    <w:p w:rsidR="006C4E53" w:rsidRDefault="006C4E53" w:rsidP="006C4E53">
      <w:pPr>
        <w:pStyle w:val="ListParagraph"/>
        <w:ind w:left="1168"/>
        <w:rPr>
          <w:lang w:val="es-ES_tradnl"/>
        </w:rPr>
      </w:pPr>
    </w:p>
    <w:p w:rsidR="006C4E53" w:rsidRPr="006C4E53" w:rsidRDefault="006C4E53" w:rsidP="006C4E53">
      <w:pPr>
        <w:pStyle w:val="ListParagraph"/>
        <w:ind w:left="1168"/>
        <w:rPr>
          <w:lang w:val="es-ES_tradnl"/>
        </w:rPr>
      </w:pPr>
    </w:p>
    <w:p w:rsidR="00160570" w:rsidRPr="006178C3" w:rsidRDefault="00160570" w:rsidP="00D803DB">
      <w:pPr>
        <w:rPr>
          <w:rFonts w:ascii="Arial" w:hAnsi="Arial" w:cs="Arial"/>
          <w:b/>
          <w:bCs/>
          <w:color w:val="000080"/>
          <w:sz w:val="19"/>
          <w:szCs w:val="19"/>
          <w:lang w:val="es-ES_tradnl"/>
        </w:rPr>
      </w:pPr>
    </w:p>
    <w:p w:rsidR="00D803DB" w:rsidRPr="006178C3" w:rsidRDefault="00D803DB" w:rsidP="00D803DB">
      <w:pPr>
        <w:rPr>
          <w:rFonts w:ascii="Arial" w:hAnsi="Arial" w:cs="Arial"/>
          <w:b/>
          <w:bCs/>
          <w:color w:val="000080"/>
          <w:sz w:val="19"/>
          <w:szCs w:val="19"/>
          <w:lang w:val="es-ES_tradnl"/>
        </w:rPr>
      </w:pPr>
    </w:p>
    <w:sectPr w:rsidR="00D803DB" w:rsidRPr="006178C3" w:rsidSect="00D20726">
      <w:headerReference w:type="default" r:id="rId9"/>
      <w:footerReference w:type="default" r:id="rId10"/>
      <w:headerReference w:type="first" r:id="rId11"/>
      <w:footerReference w:type="first" r:id="rId12"/>
      <w:pgSz w:w="16838" w:h="11906" w:orient="landscape" w:code="9"/>
      <w:pgMar w:top="1699" w:right="1411" w:bottom="1699" w:left="1411"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6FE" w:rsidRDefault="004A36FE">
      <w:r>
        <w:separator/>
      </w:r>
    </w:p>
  </w:endnote>
  <w:endnote w:type="continuationSeparator" w:id="0">
    <w:p w:rsidR="004A36FE" w:rsidRDefault="004A36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IN-Regular">
    <w:altName w:val="Vrinda"/>
    <w:charset w:val="00"/>
    <w:family w:val="swiss"/>
    <w:pitch w:val="variable"/>
    <w:sig w:usb0="800000AF" w:usb1="10002048" w:usb2="00000000" w:usb3="00000000" w:csb0="00000001" w:csb1="00000000"/>
  </w:font>
  <w:font w:name="Calibri">
    <w:panose1 w:val="020F0502020204030204"/>
    <w:charset w:val="00"/>
    <w:family w:val="swiss"/>
    <w:pitch w:val="variable"/>
    <w:sig w:usb0="A00002EF" w:usb1="4000207B" w:usb2="00000000" w:usb3="00000000" w:csb0="0000009F" w:csb1="00000000"/>
  </w:font>
  <w:font w:name="DIN-Medium">
    <w:altName w:val="Century Gothic"/>
    <w:charset w:val="00"/>
    <w:family w:val="swiss"/>
    <w:pitch w:val="variable"/>
    <w:sig w:usb0="00000003" w:usb1="10002048"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IN-Bold">
    <w:altName w:val="Vrinda"/>
    <w:charset w:val="00"/>
    <w:family w:val="swiss"/>
    <w:pitch w:val="variable"/>
    <w:sig w:usb0="00000003" w:usb1="10002048" w:usb2="00000000" w:usb3="00000000" w:csb0="00000001" w:csb1="00000000"/>
  </w:font>
  <w:font w:name="DIN-Light">
    <w:altName w:val="Vrinda"/>
    <w:charset w:val="00"/>
    <w:family w:val="swiss"/>
    <w:pitch w:val="variable"/>
    <w:sig w:usb0="800000AF" w:usb1="10002048" w:usb2="00000000" w:usb3="00000000" w:csb0="00000001" w:csb1="00000000"/>
  </w:font>
  <w:font w:name="Verdana">
    <w:panose1 w:val="020B0604030504040204"/>
    <w:charset w:val="00"/>
    <w:family w:val="swiss"/>
    <w:pitch w:val="variable"/>
    <w:sig w:usb0="A10006FF" w:usb1="4000205B" w:usb2="00000010"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auto"/>
      </w:tblBorders>
      <w:tblLayout w:type="fixed"/>
      <w:tblCellMar>
        <w:left w:w="28" w:type="dxa"/>
        <w:right w:w="28" w:type="dxa"/>
      </w:tblCellMar>
      <w:tblLook w:val="0000"/>
    </w:tblPr>
    <w:tblGrid>
      <w:gridCol w:w="10232"/>
      <w:gridCol w:w="1876"/>
      <w:gridCol w:w="1922"/>
    </w:tblGrid>
    <w:tr w:rsidR="00584366">
      <w:trPr>
        <w:trHeight w:hRule="exact" w:val="587"/>
        <w:jc w:val="right"/>
      </w:trPr>
      <w:tc>
        <w:tcPr>
          <w:tcW w:w="10232" w:type="dxa"/>
        </w:tcPr>
        <w:p w:rsidR="00584366" w:rsidRPr="00D15A04" w:rsidRDefault="00833EA8" w:rsidP="00353935">
          <w:pPr>
            <w:pStyle w:val="Footer"/>
            <w:rPr>
              <w:rFonts w:ascii="DIN-Regular" w:hAnsi="DIN-Regular"/>
              <w:sz w:val="18"/>
              <w:lang w:val="es-ES"/>
            </w:rPr>
          </w:pPr>
          <w:r w:rsidRPr="006854C6">
            <w:rPr>
              <w:rFonts w:ascii="DIN-Regular" w:hAnsi="DIN-Regular"/>
              <w:snapToGrid w:val="0"/>
              <w:sz w:val="18"/>
              <w:lang w:val="en-GB"/>
            </w:rPr>
            <w:t>EDM-CROSS_BILLING_20140122_v1</w:t>
          </w:r>
        </w:p>
      </w:tc>
      <w:tc>
        <w:tcPr>
          <w:tcW w:w="1876" w:type="dxa"/>
        </w:tcPr>
        <w:p w:rsidR="00584366" w:rsidRDefault="00584366">
          <w:pPr>
            <w:pStyle w:val="Footer"/>
            <w:rPr>
              <w:rFonts w:ascii="DIN-Regular" w:hAnsi="DIN-Regular"/>
              <w:snapToGrid w:val="0"/>
              <w:sz w:val="18"/>
              <w:lang w:val="en-GB"/>
            </w:rPr>
          </w:pPr>
          <w:r>
            <w:rPr>
              <w:rFonts w:ascii="DIN-Regular" w:hAnsi="DIN-Regular"/>
              <w:snapToGrid w:val="0"/>
              <w:sz w:val="18"/>
              <w:lang w:val="en-GB"/>
            </w:rPr>
            <w:t>Date : 2014.01</w:t>
          </w:r>
          <w:r w:rsidR="00833EA8">
            <w:rPr>
              <w:rFonts w:ascii="DIN-Regular" w:hAnsi="DIN-Regular"/>
              <w:snapToGrid w:val="0"/>
              <w:sz w:val="18"/>
              <w:lang w:val="en-GB"/>
            </w:rPr>
            <w:t>.22</w:t>
          </w:r>
        </w:p>
        <w:p w:rsidR="00584366" w:rsidRDefault="00584366">
          <w:pPr>
            <w:pStyle w:val="Footer"/>
            <w:rPr>
              <w:rFonts w:ascii="DIN-Regular" w:hAnsi="DIN-Regular"/>
              <w:snapToGrid w:val="0"/>
              <w:sz w:val="18"/>
              <w:lang w:val="en-GB"/>
            </w:rPr>
          </w:pPr>
          <w:r>
            <w:rPr>
              <w:rFonts w:ascii="DIN-Regular" w:hAnsi="DIN-Regular"/>
              <w:snapToGrid w:val="0"/>
              <w:sz w:val="18"/>
              <w:lang w:val="en-GB"/>
            </w:rPr>
            <w:t>Version: 00</w:t>
          </w:r>
        </w:p>
        <w:p w:rsidR="00584366" w:rsidRDefault="00BB53E3">
          <w:pPr>
            <w:pStyle w:val="Footer"/>
            <w:rPr>
              <w:rFonts w:ascii="DIN-Regular" w:hAnsi="DIN-Regular"/>
              <w:sz w:val="18"/>
              <w:lang w:val="en-GB"/>
            </w:rPr>
          </w:pPr>
          <w:r>
            <w:rPr>
              <w:rFonts w:ascii="DIN-Regular" w:hAnsi="DIN-Regular"/>
              <w:sz w:val="18"/>
              <w:lang w:val="en-GB"/>
            </w:rPr>
            <w:fldChar w:fldCharType="begin"/>
          </w:r>
          <w:r w:rsidR="00584366">
            <w:rPr>
              <w:rFonts w:ascii="DIN-Regular" w:hAnsi="DIN-Regular"/>
              <w:sz w:val="18"/>
              <w:lang w:val="en-GB"/>
            </w:rPr>
            <w:instrText xml:space="preserve"> COMMENTS  \* MERGEFORMAT </w:instrText>
          </w:r>
          <w:r>
            <w:rPr>
              <w:rFonts w:ascii="DIN-Regular" w:hAnsi="DIN-Regular"/>
              <w:sz w:val="18"/>
              <w:lang w:val="en-GB"/>
            </w:rPr>
            <w:fldChar w:fldCharType="end"/>
          </w:r>
        </w:p>
      </w:tc>
      <w:tc>
        <w:tcPr>
          <w:tcW w:w="1922" w:type="dxa"/>
          <w:tcBorders>
            <w:top w:val="single" w:sz="6" w:space="0" w:color="auto"/>
          </w:tcBorders>
        </w:tcPr>
        <w:p w:rsidR="00584366" w:rsidRDefault="00584366">
          <w:pPr>
            <w:pStyle w:val="Footer"/>
            <w:ind w:left="-3747" w:right="140"/>
            <w:jc w:val="right"/>
            <w:rPr>
              <w:rFonts w:ascii="DIN-Regular" w:hAnsi="DIN-Regular"/>
              <w:snapToGrid w:val="0"/>
              <w:sz w:val="18"/>
              <w:lang w:val="en-GB"/>
            </w:rPr>
          </w:pPr>
          <w:r>
            <w:rPr>
              <w:rFonts w:ascii="DIN-Regular" w:hAnsi="DIN-Regular"/>
              <w:snapToGrid w:val="0"/>
              <w:sz w:val="18"/>
              <w:lang w:val="en-GB"/>
            </w:rPr>
            <w:t xml:space="preserve">Page </w:t>
          </w:r>
          <w:r w:rsidR="00BB53E3">
            <w:rPr>
              <w:rFonts w:ascii="DIN-Regular" w:hAnsi="DIN-Regular"/>
              <w:snapToGrid w:val="0"/>
              <w:sz w:val="18"/>
              <w:lang w:val="en-GB"/>
            </w:rPr>
            <w:fldChar w:fldCharType="begin"/>
          </w:r>
          <w:r>
            <w:rPr>
              <w:rFonts w:ascii="DIN-Regular" w:hAnsi="DIN-Regular"/>
              <w:snapToGrid w:val="0"/>
              <w:sz w:val="18"/>
              <w:lang w:val="en-GB"/>
            </w:rPr>
            <w:instrText xml:space="preserve"> PAGE </w:instrText>
          </w:r>
          <w:r w:rsidR="00BB53E3">
            <w:rPr>
              <w:rFonts w:ascii="DIN-Regular" w:hAnsi="DIN-Regular"/>
              <w:snapToGrid w:val="0"/>
              <w:sz w:val="18"/>
              <w:lang w:val="en-GB"/>
            </w:rPr>
            <w:fldChar w:fldCharType="separate"/>
          </w:r>
          <w:r w:rsidR="00313143">
            <w:rPr>
              <w:rFonts w:ascii="DIN-Regular" w:hAnsi="DIN-Regular"/>
              <w:noProof/>
              <w:snapToGrid w:val="0"/>
              <w:sz w:val="18"/>
              <w:lang w:val="en-GB"/>
            </w:rPr>
            <w:t>6</w:t>
          </w:r>
          <w:r w:rsidR="00BB53E3">
            <w:rPr>
              <w:rFonts w:ascii="DIN-Regular" w:hAnsi="DIN-Regular"/>
              <w:snapToGrid w:val="0"/>
              <w:sz w:val="18"/>
              <w:lang w:val="en-GB"/>
            </w:rPr>
            <w:fldChar w:fldCharType="end"/>
          </w:r>
          <w:r>
            <w:rPr>
              <w:rFonts w:ascii="DIN-Regular" w:hAnsi="DIN-Regular"/>
              <w:snapToGrid w:val="0"/>
              <w:sz w:val="18"/>
              <w:lang w:val="en-GB"/>
            </w:rPr>
            <w:t xml:space="preserve"> of </w:t>
          </w:r>
          <w:fldSimple w:instr=" NUMPAGES  \* MERGEFORMAT ">
            <w:r w:rsidR="00313143" w:rsidRPr="00313143">
              <w:rPr>
                <w:rFonts w:ascii="DIN-Regular" w:hAnsi="DIN-Regular"/>
                <w:noProof/>
                <w:snapToGrid w:val="0"/>
                <w:sz w:val="18"/>
              </w:rPr>
              <w:t>10</w:t>
            </w:r>
          </w:fldSimple>
        </w:p>
      </w:tc>
    </w:tr>
  </w:tbl>
  <w:p w:rsidR="00584366" w:rsidRDefault="005843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auto"/>
      </w:tblBorders>
      <w:tblLayout w:type="fixed"/>
      <w:tblCellMar>
        <w:left w:w="28" w:type="dxa"/>
        <w:right w:w="28" w:type="dxa"/>
      </w:tblCellMar>
      <w:tblLook w:val="0000"/>
    </w:tblPr>
    <w:tblGrid>
      <w:gridCol w:w="10232"/>
      <w:gridCol w:w="1876"/>
      <w:gridCol w:w="1922"/>
    </w:tblGrid>
    <w:tr w:rsidR="00584366" w:rsidTr="004F2ADF">
      <w:trPr>
        <w:trHeight w:hRule="exact" w:val="587"/>
        <w:jc w:val="right"/>
      </w:trPr>
      <w:tc>
        <w:tcPr>
          <w:tcW w:w="10232" w:type="dxa"/>
        </w:tcPr>
        <w:p w:rsidR="00584366" w:rsidRPr="0087466C" w:rsidRDefault="006854C6" w:rsidP="004F2ADF">
          <w:pPr>
            <w:pStyle w:val="Footer"/>
            <w:rPr>
              <w:rFonts w:ascii="DIN-Regular" w:hAnsi="DIN-Regular"/>
              <w:sz w:val="18"/>
              <w:lang w:val="es-ES"/>
            </w:rPr>
          </w:pPr>
          <w:r w:rsidRPr="006854C6">
            <w:rPr>
              <w:rFonts w:ascii="DIN-Regular" w:hAnsi="DIN-Regular"/>
              <w:snapToGrid w:val="0"/>
              <w:sz w:val="18"/>
              <w:lang w:val="en-GB"/>
            </w:rPr>
            <w:t>EDM-CROSS_BILLING_20140122_v1</w:t>
          </w:r>
        </w:p>
      </w:tc>
      <w:tc>
        <w:tcPr>
          <w:tcW w:w="1876" w:type="dxa"/>
        </w:tcPr>
        <w:p w:rsidR="00584366" w:rsidRDefault="00584366" w:rsidP="004F2ADF">
          <w:pPr>
            <w:pStyle w:val="Footer"/>
            <w:rPr>
              <w:rFonts w:ascii="DIN-Regular" w:hAnsi="DIN-Regular"/>
              <w:snapToGrid w:val="0"/>
              <w:sz w:val="18"/>
              <w:lang w:val="en-GB"/>
            </w:rPr>
          </w:pPr>
          <w:r>
            <w:rPr>
              <w:rFonts w:ascii="DIN-Regular" w:hAnsi="DIN-Regular"/>
              <w:snapToGrid w:val="0"/>
              <w:sz w:val="18"/>
              <w:lang w:val="en-GB"/>
            </w:rPr>
            <w:t>Date : 2014.01.</w:t>
          </w:r>
          <w:r w:rsidR="006854C6">
            <w:rPr>
              <w:rFonts w:ascii="DIN-Regular" w:hAnsi="DIN-Regular"/>
              <w:snapToGrid w:val="0"/>
              <w:sz w:val="18"/>
              <w:lang w:val="en-GB"/>
            </w:rPr>
            <w:t>22</w:t>
          </w:r>
        </w:p>
        <w:p w:rsidR="00584366" w:rsidRDefault="00584366" w:rsidP="004F2ADF">
          <w:pPr>
            <w:pStyle w:val="Footer"/>
            <w:rPr>
              <w:rFonts w:ascii="DIN-Regular" w:hAnsi="DIN-Regular"/>
              <w:snapToGrid w:val="0"/>
              <w:sz w:val="18"/>
              <w:lang w:val="en-GB"/>
            </w:rPr>
          </w:pPr>
          <w:r>
            <w:rPr>
              <w:rFonts w:ascii="DIN-Regular" w:hAnsi="DIN-Regular"/>
              <w:snapToGrid w:val="0"/>
              <w:sz w:val="18"/>
              <w:lang w:val="en-GB"/>
            </w:rPr>
            <w:t>Version: 00</w:t>
          </w:r>
        </w:p>
        <w:p w:rsidR="00584366" w:rsidRDefault="00BB53E3" w:rsidP="004F2ADF">
          <w:pPr>
            <w:pStyle w:val="Footer"/>
            <w:rPr>
              <w:rFonts w:ascii="DIN-Regular" w:hAnsi="DIN-Regular"/>
              <w:sz w:val="18"/>
              <w:lang w:val="en-GB"/>
            </w:rPr>
          </w:pPr>
          <w:r>
            <w:rPr>
              <w:rFonts w:ascii="DIN-Regular" w:hAnsi="DIN-Regular"/>
              <w:sz w:val="18"/>
              <w:lang w:val="en-GB"/>
            </w:rPr>
            <w:fldChar w:fldCharType="begin"/>
          </w:r>
          <w:r w:rsidR="00584366">
            <w:rPr>
              <w:rFonts w:ascii="DIN-Regular" w:hAnsi="DIN-Regular"/>
              <w:sz w:val="18"/>
              <w:lang w:val="en-GB"/>
            </w:rPr>
            <w:instrText xml:space="preserve"> COMMENTS  \* MERGEFORMAT </w:instrText>
          </w:r>
          <w:r>
            <w:rPr>
              <w:rFonts w:ascii="DIN-Regular" w:hAnsi="DIN-Regular"/>
              <w:sz w:val="18"/>
              <w:lang w:val="en-GB"/>
            </w:rPr>
            <w:fldChar w:fldCharType="end"/>
          </w:r>
        </w:p>
      </w:tc>
      <w:tc>
        <w:tcPr>
          <w:tcW w:w="1922" w:type="dxa"/>
          <w:tcBorders>
            <w:top w:val="single" w:sz="6" w:space="0" w:color="auto"/>
          </w:tcBorders>
        </w:tcPr>
        <w:p w:rsidR="00584366" w:rsidRDefault="00584366" w:rsidP="004F2ADF">
          <w:pPr>
            <w:pStyle w:val="Footer"/>
            <w:ind w:left="-3747" w:right="140"/>
            <w:jc w:val="right"/>
            <w:rPr>
              <w:rFonts w:ascii="DIN-Regular" w:hAnsi="DIN-Regular"/>
              <w:snapToGrid w:val="0"/>
              <w:sz w:val="18"/>
              <w:lang w:val="en-GB"/>
            </w:rPr>
          </w:pPr>
          <w:r>
            <w:rPr>
              <w:rFonts w:ascii="DIN-Regular" w:hAnsi="DIN-Regular"/>
              <w:snapToGrid w:val="0"/>
              <w:sz w:val="18"/>
              <w:lang w:val="en-GB"/>
            </w:rPr>
            <w:t xml:space="preserve">Page </w:t>
          </w:r>
          <w:r w:rsidR="00BB53E3">
            <w:rPr>
              <w:rFonts w:ascii="DIN-Regular" w:hAnsi="DIN-Regular"/>
              <w:snapToGrid w:val="0"/>
              <w:sz w:val="18"/>
              <w:lang w:val="en-GB"/>
            </w:rPr>
            <w:fldChar w:fldCharType="begin"/>
          </w:r>
          <w:r>
            <w:rPr>
              <w:rFonts w:ascii="DIN-Regular" w:hAnsi="DIN-Regular"/>
              <w:snapToGrid w:val="0"/>
              <w:sz w:val="18"/>
              <w:lang w:val="en-GB"/>
            </w:rPr>
            <w:instrText xml:space="preserve"> PAGE </w:instrText>
          </w:r>
          <w:r w:rsidR="00BB53E3">
            <w:rPr>
              <w:rFonts w:ascii="DIN-Regular" w:hAnsi="DIN-Regular"/>
              <w:snapToGrid w:val="0"/>
              <w:sz w:val="18"/>
              <w:lang w:val="en-GB"/>
            </w:rPr>
            <w:fldChar w:fldCharType="separate"/>
          </w:r>
          <w:r w:rsidR="00313143">
            <w:rPr>
              <w:rFonts w:ascii="DIN-Regular" w:hAnsi="DIN-Regular"/>
              <w:noProof/>
              <w:snapToGrid w:val="0"/>
              <w:sz w:val="18"/>
              <w:lang w:val="en-GB"/>
            </w:rPr>
            <w:t>1</w:t>
          </w:r>
          <w:r w:rsidR="00BB53E3">
            <w:rPr>
              <w:rFonts w:ascii="DIN-Regular" w:hAnsi="DIN-Regular"/>
              <w:snapToGrid w:val="0"/>
              <w:sz w:val="18"/>
              <w:lang w:val="en-GB"/>
            </w:rPr>
            <w:fldChar w:fldCharType="end"/>
          </w:r>
          <w:r>
            <w:rPr>
              <w:rFonts w:ascii="DIN-Regular" w:hAnsi="DIN-Regular"/>
              <w:snapToGrid w:val="0"/>
              <w:sz w:val="18"/>
              <w:lang w:val="en-GB"/>
            </w:rPr>
            <w:t xml:space="preserve"> of </w:t>
          </w:r>
          <w:fldSimple w:instr=" NUMPAGES  \* MERGEFORMAT ">
            <w:r w:rsidR="00313143" w:rsidRPr="00313143">
              <w:rPr>
                <w:rFonts w:ascii="DIN-Regular" w:hAnsi="DIN-Regular"/>
                <w:noProof/>
                <w:snapToGrid w:val="0"/>
                <w:sz w:val="18"/>
              </w:rPr>
              <w:t>10</w:t>
            </w:r>
          </w:fldSimple>
        </w:p>
      </w:tc>
    </w:tr>
  </w:tbl>
  <w:p w:rsidR="00584366" w:rsidRDefault="00584366">
    <w:pPr>
      <w:pStyle w:val="Footer"/>
      <w:rPr>
        <w:rFonts w:ascii="DIN-Regular" w:hAnsi="DIN-Regular"/>
        <w:sz w:val="18"/>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6FE" w:rsidRDefault="004A36FE">
      <w:r>
        <w:separator/>
      </w:r>
    </w:p>
  </w:footnote>
  <w:footnote w:type="continuationSeparator" w:id="0">
    <w:p w:rsidR="004A36FE" w:rsidRDefault="004A36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8" w:type="dxa"/>
      <w:tblLayout w:type="fixed"/>
      <w:tblCellMar>
        <w:left w:w="68" w:type="dxa"/>
        <w:right w:w="68" w:type="dxa"/>
      </w:tblCellMar>
      <w:tblLook w:val="0000"/>
    </w:tblPr>
    <w:tblGrid>
      <w:gridCol w:w="5400"/>
      <w:gridCol w:w="5760"/>
      <w:gridCol w:w="2880"/>
    </w:tblGrid>
    <w:tr w:rsidR="00584366">
      <w:trPr>
        <w:cantSplit/>
        <w:trHeight w:val="440"/>
      </w:trPr>
      <w:tc>
        <w:tcPr>
          <w:tcW w:w="5400" w:type="dxa"/>
          <w:vMerge w:val="restart"/>
          <w:tcBorders>
            <w:top w:val="single" w:sz="4" w:space="0" w:color="auto"/>
            <w:left w:val="single" w:sz="4" w:space="0" w:color="auto"/>
            <w:bottom w:val="single" w:sz="4" w:space="0" w:color="auto"/>
            <w:right w:val="single" w:sz="4" w:space="0" w:color="auto"/>
          </w:tcBorders>
          <w:vAlign w:val="center"/>
        </w:tcPr>
        <w:p w:rsidR="00584366" w:rsidRDefault="00584366">
          <w:pPr>
            <w:pStyle w:val="Header"/>
            <w:rPr>
              <w:rFonts w:ascii="DIN-Regular" w:hAnsi="DIN-Regular"/>
              <w:sz w:val="18"/>
            </w:rPr>
          </w:pPr>
          <w:r>
            <w:rPr>
              <w:rFonts w:ascii="DIN-Regular" w:hAnsi="DIN-Regular"/>
              <w:noProof/>
              <w:sz w:val="18"/>
              <w:lang w:val="en-US" w:eastAsia="en-US"/>
            </w:rPr>
            <w:drawing>
              <wp:anchor distT="0" distB="0" distL="114300" distR="114300" simplePos="0" relativeHeight="251659264" behindDoc="0" locked="0" layoutInCell="1" allowOverlap="1">
                <wp:simplePos x="0" y="0"/>
                <wp:positionH relativeFrom="margin">
                  <wp:posOffset>1854200</wp:posOffset>
                </wp:positionH>
                <wp:positionV relativeFrom="margin">
                  <wp:posOffset>9525</wp:posOffset>
                </wp:positionV>
                <wp:extent cx="791845" cy="584200"/>
                <wp:effectExtent l="19050" t="0" r="8255" b="0"/>
                <wp:wrapSquare wrapText="bothSides"/>
                <wp:docPr id="33" name="Imagen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1"/>
                        <a:srcRect/>
                        <a:stretch>
                          <a:fillRect/>
                        </a:stretch>
                      </pic:blipFill>
                      <pic:spPr bwMode="auto">
                        <a:xfrm>
                          <a:off x="0" y="0"/>
                          <a:ext cx="791845" cy="584200"/>
                        </a:xfrm>
                        <a:prstGeom prst="rect">
                          <a:avLst/>
                        </a:prstGeom>
                        <a:noFill/>
                        <a:ln w="9525">
                          <a:noFill/>
                          <a:miter lim="800000"/>
                          <a:headEnd/>
                          <a:tailEnd/>
                        </a:ln>
                      </pic:spPr>
                    </pic:pic>
                  </a:graphicData>
                </a:graphic>
              </wp:anchor>
            </w:drawing>
          </w:r>
          <w:r>
            <w:rPr>
              <w:rFonts w:ascii="DIN-Regular" w:hAnsi="DIN-Regular"/>
              <w:noProof/>
              <w:sz w:val="18"/>
              <w:lang w:val="en-US" w:eastAsia="en-US"/>
            </w:rPr>
            <w:drawing>
              <wp:anchor distT="0" distB="0" distL="114300" distR="114300" simplePos="0" relativeHeight="251658240" behindDoc="1" locked="0" layoutInCell="1" allowOverlap="1">
                <wp:simplePos x="0" y="0"/>
                <wp:positionH relativeFrom="margin">
                  <wp:posOffset>-32385</wp:posOffset>
                </wp:positionH>
                <wp:positionV relativeFrom="margin">
                  <wp:posOffset>123825</wp:posOffset>
                </wp:positionV>
                <wp:extent cx="851535" cy="394970"/>
                <wp:effectExtent l="19050" t="0" r="5715" b="0"/>
                <wp:wrapSquare wrapText="bothSides"/>
                <wp:docPr id="32" name="Imagen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2"/>
                        <a:srcRect/>
                        <a:stretch>
                          <a:fillRect/>
                        </a:stretch>
                      </pic:blipFill>
                      <pic:spPr bwMode="auto">
                        <a:xfrm>
                          <a:off x="0" y="0"/>
                          <a:ext cx="851535" cy="394970"/>
                        </a:xfrm>
                        <a:prstGeom prst="rect">
                          <a:avLst/>
                        </a:prstGeom>
                        <a:noFill/>
                        <a:ln w="9525">
                          <a:noFill/>
                          <a:miter lim="800000"/>
                          <a:headEnd/>
                          <a:tailEnd/>
                        </a:ln>
                      </pic:spPr>
                    </pic:pic>
                  </a:graphicData>
                </a:graphic>
              </wp:anchor>
            </w:drawing>
          </w:r>
        </w:p>
      </w:tc>
      <w:tc>
        <w:tcPr>
          <w:tcW w:w="5760" w:type="dxa"/>
          <w:tcBorders>
            <w:top w:val="single" w:sz="6" w:space="0" w:color="auto"/>
            <w:left w:val="nil"/>
            <w:bottom w:val="single" w:sz="6" w:space="0" w:color="auto"/>
            <w:right w:val="single" w:sz="6" w:space="0" w:color="auto"/>
          </w:tcBorders>
          <w:vAlign w:val="center"/>
        </w:tcPr>
        <w:p w:rsidR="00584366" w:rsidRDefault="00584366" w:rsidP="00F4020A">
          <w:pPr>
            <w:pStyle w:val="Header"/>
            <w:rPr>
              <w:rFonts w:ascii="DIN-Regular" w:hAnsi="DIN-Regular"/>
              <w:sz w:val="18"/>
            </w:rPr>
          </w:pPr>
          <w:r>
            <w:rPr>
              <w:rFonts w:ascii="DIN-Regular" w:hAnsi="DIN-Regular"/>
              <w:sz w:val="18"/>
            </w:rPr>
            <w:t>Project:   EDM PROJECT</w:t>
          </w:r>
        </w:p>
      </w:tc>
      <w:tc>
        <w:tcPr>
          <w:tcW w:w="2880" w:type="dxa"/>
          <w:tcBorders>
            <w:top w:val="single" w:sz="6" w:space="0" w:color="auto"/>
            <w:left w:val="nil"/>
            <w:bottom w:val="single" w:sz="6" w:space="0" w:color="auto"/>
            <w:right w:val="single" w:sz="6" w:space="0" w:color="auto"/>
          </w:tcBorders>
          <w:vAlign w:val="center"/>
        </w:tcPr>
        <w:p w:rsidR="00584366" w:rsidRDefault="00584366">
          <w:pPr>
            <w:pStyle w:val="Header"/>
            <w:rPr>
              <w:rFonts w:ascii="DIN-Regular" w:hAnsi="DIN-Regular"/>
              <w:sz w:val="18"/>
            </w:rPr>
          </w:pPr>
        </w:p>
      </w:tc>
    </w:tr>
    <w:tr w:rsidR="00584366">
      <w:trPr>
        <w:cantSplit/>
        <w:trHeight w:val="440"/>
      </w:trPr>
      <w:tc>
        <w:tcPr>
          <w:tcW w:w="5400" w:type="dxa"/>
          <w:vMerge/>
          <w:tcBorders>
            <w:left w:val="single" w:sz="4" w:space="0" w:color="auto"/>
            <w:bottom w:val="single" w:sz="4" w:space="0" w:color="auto"/>
            <w:right w:val="single" w:sz="4" w:space="0" w:color="auto"/>
          </w:tcBorders>
        </w:tcPr>
        <w:p w:rsidR="00584366" w:rsidRDefault="00584366">
          <w:pPr>
            <w:pStyle w:val="Header"/>
            <w:rPr>
              <w:rFonts w:ascii="DIN-Regular" w:hAnsi="DIN-Regular"/>
              <w:sz w:val="18"/>
            </w:rPr>
          </w:pPr>
        </w:p>
      </w:tc>
      <w:tc>
        <w:tcPr>
          <w:tcW w:w="5760" w:type="dxa"/>
          <w:tcBorders>
            <w:top w:val="single" w:sz="6" w:space="0" w:color="auto"/>
            <w:left w:val="nil"/>
            <w:bottom w:val="single" w:sz="6" w:space="0" w:color="auto"/>
            <w:right w:val="single" w:sz="6" w:space="0" w:color="auto"/>
          </w:tcBorders>
          <w:vAlign w:val="center"/>
        </w:tcPr>
        <w:p w:rsidR="00584366" w:rsidRPr="00B76942" w:rsidRDefault="00584366">
          <w:pPr>
            <w:pStyle w:val="Header"/>
            <w:rPr>
              <w:rFonts w:ascii="DIN-Regular" w:hAnsi="DIN-Regular"/>
              <w:sz w:val="18"/>
              <w:lang w:val="es-ES"/>
            </w:rPr>
          </w:pPr>
          <w:proofErr w:type="spellStart"/>
          <w:r w:rsidRPr="00B76942">
            <w:rPr>
              <w:rFonts w:ascii="DIN-Regular" w:hAnsi="DIN-Regular"/>
              <w:sz w:val="18"/>
              <w:lang w:val="es-ES"/>
            </w:rPr>
            <w:t>Name</w:t>
          </w:r>
          <w:proofErr w:type="spellEnd"/>
          <w:r w:rsidRPr="00B76942">
            <w:rPr>
              <w:rFonts w:ascii="DIN-Regular" w:hAnsi="DIN-Regular"/>
              <w:sz w:val="18"/>
              <w:lang w:val="es-ES"/>
            </w:rPr>
            <w:t xml:space="preserve">: </w:t>
          </w:r>
        </w:p>
        <w:p w:rsidR="00584366" w:rsidRPr="001A1609" w:rsidRDefault="00BB53E3">
          <w:pPr>
            <w:pStyle w:val="Header"/>
            <w:rPr>
              <w:rFonts w:ascii="DIN-Regular" w:hAnsi="DIN-Regular"/>
              <w:sz w:val="18"/>
              <w:lang w:val="en-US"/>
            </w:rPr>
          </w:pPr>
          <w:r w:rsidRPr="001D7994">
            <w:rPr>
              <w:rFonts w:ascii="DIN-Regular" w:hAnsi="DIN-Regular"/>
              <w:snapToGrid w:val="0"/>
              <w:sz w:val="18"/>
              <w:lang w:val="en-GB"/>
            </w:rPr>
            <w:fldChar w:fldCharType="begin"/>
          </w:r>
          <w:r w:rsidR="00584366" w:rsidRPr="001A1609">
            <w:rPr>
              <w:rFonts w:ascii="DIN-Regular" w:hAnsi="DIN-Regular"/>
              <w:snapToGrid w:val="0"/>
              <w:sz w:val="18"/>
              <w:lang w:val="en-US"/>
            </w:rPr>
            <w:instrText xml:space="preserve"> FILENAME </w:instrText>
          </w:r>
          <w:r w:rsidRPr="001D7994">
            <w:rPr>
              <w:rFonts w:ascii="DIN-Regular" w:hAnsi="DIN-Regular"/>
              <w:snapToGrid w:val="0"/>
              <w:sz w:val="18"/>
              <w:lang w:val="en-GB"/>
            </w:rPr>
            <w:fldChar w:fldCharType="separate"/>
          </w:r>
          <w:r w:rsidR="001A1609" w:rsidRPr="001A1609">
            <w:rPr>
              <w:rFonts w:ascii="DIN-Regular" w:hAnsi="DIN-Regular"/>
              <w:noProof/>
              <w:snapToGrid w:val="0"/>
              <w:sz w:val="18"/>
              <w:lang w:val="en-US"/>
            </w:rPr>
            <w:t>EDM-CROSS_BILLING_20140122_v3_EN</w:t>
          </w:r>
          <w:r w:rsidRPr="001D7994">
            <w:rPr>
              <w:rFonts w:ascii="DIN-Regular" w:hAnsi="DIN-Regular"/>
              <w:snapToGrid w:val="0"/>
              <w:sz w:val="18"/>
              <w:lang w:val="en-GB"/>
            </w:rPr>
            <w:fldChar w:fldCharType="end"/>
          </w:r>
        </w:p>
      </w:tc>
      <w:tc>
        <w:tcPr>
          <w:tcW w:w="2880" w:type="dxa"/>
          <w:tcBorders>
            <w:top w:val="single" w:sz="6" w:space="0" w:color="auto"/>
            <w:left w:val="nil"/>
            <w:bottom w:val="single" w:sz="6" w:space="0" w:color="auto"/>
            <w:right w:val="single" w:sz="6" w:space="0" w:color="auto"/>
          </w:tcBorders>
          <w:vAlign w:val="center"/>
        </w:tcPr>
        <w:p w:rsidR="00584366" w:rsidRPr="001A1609" w:rsidRDefault="00584366">
          <w:pPr>
            <w:pStyle w:val="Header"/>
            <w:rPr>
              <w:rFonts w:ascii="DIN-Regular" w:hAnsi="DIN-Regular"/>
              <w:sz w:val="18"/>
              <w:lang w:val="en-US"/>
            </w:rPr>
          </w:pPr>
        </w:p>
        <w:p w:rsidR="00584366" w:rsidRDefault="00584366" w:rsidP="0087466C">
          <w:pPr>
            <w:pStyle w:val="Header"/>
            <w:rPr>
              <w:rFonts w:ascii="DIN-Regular" w:hAnsi="DIN-Regular"/>
              <w:sz w:val="18"/>
              <w:lang w:val="en-US"/>
            </w:rPr>
          </w:pPr>
          <w:r>
            <w:rPr>
              <w:rFonts w:ascii="DIN-Regular" w:hAnsi="DIN-Regular"/>
              <w:sz w:val="18"/>
              <w:lang w:val="en-US"/>
            </w:rPr>
            <w:t xml:space="preserve">Kind of document: draft </w:t>
          </w:r>
        </w:p>
      </w:tc>
    </w:tr>
  </w:tbl>
  <w:p w:rsidR="00584366" w:rsidRDefault="00584366">
    <w:pPr>
      <w:pStyle w:val="Header"/>
      <w:rPr>
        <w:rFonts w:ascii="DIN-Regular" w:hAnsi="DIN-Regular"/>
        <w:sz w:val="18"/>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8" w:type="dxa"/>
      <w:tblLayout w:type="fixed"/>
      <w:tblCellMar>
        <w:left w:w="68" w:type="dxa"/>
        <w:right w:w="68" w:type="dxa"/>
      </w:tblCellMar>
      <w:tblLook w:val="0000"/>
    </w:tblPr>
    <w:tblGrid>
      <w:gridCol w:w="5400"/>
      <w:gridCol w:w="5760"/>
      <w:gridCol w:w="2880"/>
    </w:tblGrid>
    <w:tr w:rsidR="00584366" w:rsidTr="0087466C">
      <w:trPr>
        <w:cantSplit/>
        <w:trHeight w:val="559"/>
      </w:trPr>
      <w:tc>
        <w:tcPr>
          <w:tcW w:w="5400" w:type="dxa"/>
          <w:vMerge w:val="restart"/>
          <w:tcBorders>
            <w:top w:val="single" w:sz="4" w:space="0" w:color="auto"/>
            <w:left w:val="single" w:sz="4" w:space="0" w:color="auto"/>
            <w:bottom w:val="single" w:sz="4" w:space="0" w:color="auto"/>
            <w:right w:val="single" w:sz="4" w:space="0" w:color="auto"/>
          </w:tcBorders>
          <w:vAlign w:val="center"/>
        </w:tcPr>
        <w:p w:rsidR="00584366" w:rsidRDefault="00584366" w:rsidP="001261F1">
          <w:pPr>
            <w:pStyle w:val="Header"/>
            <w:rPr>
              <w:rFonts w:ascii="DIN-Regular" w:hAnsi="DIN-Regular"/>
              <w:sz w:val="18"/>
            </w:rPr>
          </w:pPr>
          <w:r>
            <w:rPr>
              <w:rFonts w:ascii="DIN-Regular" w:hAnsi="DIN-Regular"/>
              <w:noProof/>
              <w:sz w:val="18"/>
              <w:lang w:val="en-US" w:eastAsia="en-US"/>
            </w:rPr>
            <w:drawing>
              <wp:anchor distT="0" distB="0" distL="114300" distR="114300" simplePos="0" relativeHeight="251668480" behindDoc="0" locked="0" layoutInCell="1" allowOverlap="1">
                <wp:simplePos x="0" y="0"/>
                <wp:positionH relativeFrom="margin">
                  <wp:posOffset>1854200</wp:posOffset>
                </wp:positionH>
                <wp:positionV relativeFrom="margin">
                  <wp:posOffset>9525</wp:posOffset>
                </wp:positionV>
                <wp:extent cx="791845" cy="584200"/>
                <wp:effectExtent l="19050" t="0" r="8255" b="0"/>
                <wp:wrapSquare wrapText="bothSides"/>
                <wp:docPr id="30" name="Imagen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1"/>
                        <a:srcRect/>
                        <a:stretch>
                          <a:fillRect/>
                        </a:stretch>
                      </pic:blipFill>
                      <pic:spPr bwMode="auto">
                        <a:xfrm>
                          <a:off x="0" y="0"/>
                          <a:ext cx="791845" cy="584200"/>
                        </a:xfrm>
                        <a:prstGeom prst="rect">
                          <a:avLst/>
                        </a:prstGeom>
                        <a:noFill/>
                        <a:ln w="9525">
                          <a:noFill/>
                          <a:miter lim="800000"/>
                          <a:headEnd/>
                          <a:tailEnd/>
                        </a:ln>
                      </pic:spPr>
                    </pic:pic>
                  </a:graphicData>
                </a:graphic>
              </wp:anchor>
            </w:drawing>
          </w:r>
          <w:r>
            <w:rPr>
              <w:rFonts w:ascii="DIN-Regular" w:hAnsi="DIN-Regular"/>
              <w:noProof/>
              <w:sz w:val="18"/>
              <w:lang w:val="en-US" w:eastAsia="en-US"/>
            </w:rPr>
            <w:drawing>
              <wp:anchor distT="0" distB="0" distL="114300" distR="114300" simplePos="0" relativeHeight="251667456" behindDoc="1" locked="0" layoutInCell="1" allowOverlap="1">
                <wp:simplePos x="0" y="0"/>
                <wp:positionH relativeFrom="margin">
                  <wp:posOffset>-32385</wp:posOffset>
                </wp:positionH>
                <wp:positionV relativeFrom="margin">
                  <wp:posOffset>123825</wp:posOffset>
                </wp:positionV>
                <wp:extent cx="851535" cy="394970"/>
                <wp:effectExtent l="19050" t="0" r="5715" b="0"/>
                <wp:wrapSquare wrapText="bothSides"/>
                <wp:docPr id="31" name="Imagen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2"/>
                        <a:srcRect/>
                        <a:stretch>
                          <a:fillRect/>
                        </a:stretch>
                      </pic:blipFill>
                      <pic:spPr bwMode="auto">
                        <a:xfrm>
                          <a:off x="0" y="0"/>
                          <a:ext cx="851535" cy="394970"/>
                        </a:xfrm>
                        <a:prstGeom prst="rect">
                          <a:avLst/>
                        </a:prstGeom>
                        <a:noFill/>
                        <a:ln w="9525">
                          <a:noFill/>
                          <a:miter lim="800000"/>
                          <a:headEnd/>
                          <a:tailEnd/>
                        </a:ln>
                      </pic:spPr>
                    </pic:pic>
                  </a:graphicData>
                </a:graphic>
              </wp:anchor>
            </w:drawing>
          </w:r>
        </w:p>
      </w:tc>
      <w:tc>
        <w:tcPr>
          <w:tcW w:w="5760" w:type="dxa"/>
          <w:tcBorders>
            <w:top w:val="single" w:sz="6" w:space="0" w:color="auto"/>
            <w:left w:val="nil"/>
            <w:bottom w:val="single" w:sz="6" w:space="0" w:color="auto"/>
            <w:right w:val="single" w:sz="6" w:space="0" w:color="auto"/>
          </w:tcBorders>
          <w:vAlign w:val="center"/>
        </w:tcPr>
        <w:p w:rsidR="00584366" w:rsidRDefault="00584366" w:rsidP="001261F1">
          <w:pPr>
            <w:pStyle w:val="Header"/>
            <w:rPr>
              <w:rFonts w:ascii="DIN-Regular" w:hAnsi="DIN-Regular"/>
              <w:sz w:val="18"/>
            </w:rPr>
          </w:pPr>
          <w:r>
            <w:rPr>
              <w:rFonts w:ascii="DIN-Regular" w:hAnsi="DIN-Regular"/>
              <w:sz w:val="18"/>
            </w:rPr>
            <w:t>Project:   EDM PROJECT</w:t>
          </w:r>
        </w:p>
      </w:tc>
      <w:tc>
        <w:tcPr>
          <w:tcW w:w="2880" w:type="dxa"/>
          <w:tcBorders>
            <w:top w:val="single" w:sz="6" w:space="0" w:color="auto"/>
            <w:left w:val="nil"/>
            <w:bottom w:val="single" w:sz="6" w:space="0" w:color="auto"/>
            <w:right w:val="single" w:sz="6" w:space="0" w:color="auto"/>
          </w:tcBorders>
          <w:vAlign w:val="center"/>
        </w:tcPr>
        <w:p w:rsidR="00584366" w:rsidRDefault="00584366" w:rsidP="001261F1">
          <w:pPr>
            <w:pStyle w:val="Header"/>
            <w:rPr>
              <w:rFonts w:ascii="DIN-Regular" w:hAnsi="DIN-Regular"/>
              <w:sz w:val="18"/>
            </w:rPr>
          </w:pPr>
        </w:p>
      </w:tc>
    </w:tr>
    <w:tr w:rsidR="00584366" w:rsidTr="0087466C">
      <w:trPr>
        <w:cantSplit/>
        <w:trHeight w:val="666"/>
      </w:trPr>
      <w:tc>
        <w:tcPr>
          <w:tcW w:w="5400" w:type="dxa"/>
          <w:vMerge/>
          <w:tcBorders>
            <w:left w:val="single" w:sz="4" w:space="0" w:color="auto"/>
            <w:bottom w:val="single" w:sz="4" w:space="0" w:color="auto"/>
            <w:right w:val="single" w:sz="4" w:space="0" w:color="auto"/>
          </w:tcBorders>
        </w:tcPr>
        <w:p w:rsidR="00584366" w:rsidRDefault="00584366" w:rsidP="001261F1">
          <w:pPr>
            <w:pStyle w:val="Header"/>
            <w:rPr>
              <w:rFonts w:ascii="DIN-Regular" w:hAnsi="DIN-Regular"/>
              <w:sz w:val="18"/>
            </w:rPr>
          </w:pPr>
        </w:p>
      </w:tc>
      <w:tc>
        <w:tcPr>
          <w:tcW w:w="5760" w:type="dxa"/>
          <w:tcBorders>
            <w:top w:val="single" w:sz="6" w:space="0" w:color="auto"/>
            <w:left w:val="nil"/>
            <w:bottom w:val="single" w:sz="6" w:space="0" w:color="auto"/>
            <w:right w:val="single" w:sz="6" w:space="0" w:color="auto"/>
          </w:tcBorders>
          <w:vAlign w:val="center"/>
        </w:tcPr>
        <w:p w:rsidR="00584366" w:rsidRPr="00B76942" w:rsidRDefault="00584366" w:rsidP="001261F1">
          <w:pPr>
            <w:pStyle w:val="Header"/>
            <w:rPr>
              <w:rFonts w:ascii="DIN-Regular" w:hAnsi="DIN-Regular"/>
              <w:sz w:val="18"/>
              <w:lang w:val="es-ES"/>
            </w:rPr>
          </w:pPr>
          <w:proofErr w:type="spellStart"/>
          <w:r w:rsidRPr="00B76942">
            <w:rPr>
              <w:rFonts w:ascii="DIN-Regular" w:hAnsi="DIN-Regular"/>
              <w:sz w:val="18"/>
              <w:lang w:val="es-ES"/>
            </w:rPr>
            <w:t>Name</w:t>
          </w:r>
          <w:proofErr w:type="spellEnd"/>
          <w:r w:rsidRPr="00B76942">
            <w:rPr>
              <w:rFonts w:ascii="DIN-Regular" w:hAnsi="DIN-Regular"/>
              <w:sz w:val="18"/>
              <w:lang w:val="es-ES"/>
            </w:rPr>
            <w:t xml:space="preserve">: </w:t>
          </w:r>
        </w:p>
        <w:p w:rsidR="00584366" w:rsidRPr="001A1609" w:rsidRDefault="00BB53E3" w:rsidP="001261F1">
          <w:pPr>
            <w:pStyle w:val="Header"/>
            <w:rPr>
              <w:rFonts w:ascii="DIN-Regular" w:hAnsi="DIN-Regular"/>
              <w:sz w:val="18"/>
              <w:lang w:val="en-US"/>
            </w:rPr>
          </w:pPr>
          <w:r w:rsidRPr="001D7994">
            <w:rPr>
              <w:rFonts w:ascii="DIN-Regular" w:hAnsi="DIN-Regular"/>
              <w:sz w:val="18"/>
              <w:lang w:val="en-US"/>
            </w:rPr>
            <w:fldChar w:fldCharType="begin"/>
          </w:r>
          <w:r w:rsidR="00584366" w:rsidRPr="001A1609">
            <w:rPr>
              <w:rFonts w:ascii="DIN-Regular" w:hAnsi="DIN-Regular"/>
              <w:sz w:val="18"/>
              <w:lang w:val="en-US"/>
            </w:rPr>
            <w:instrText xml:space="preserve"> FILENAME </w:instrText>
          </w:r>
          <w:r w:rsidRPr="001D7994">
            <w:rPr>
              <w:rFonts w:ascii="DIN-Regular" w:hAnsi="DIN-Regular"/>
              <w:sz w:val="18"/>
              <w:lang w:val="en-US"/>
            </w:rPr>
            <w:fldChar w:fldCharType="separate"/>
          </w:r>
          <w:r w:rsidR="001A1609" w:rsidRPr="001A1609">
            <w:rPr>
              <w:rFonts w:ascii="DIN-Regular" w:hAnsi="DIN-Regular"/>
              <w:noProof/>
              <w:sz w:val="18"/>
              <w:lang w:val="en-US"/>
            </w:rPr>
            <w:t>EDM-CROSS_BILLING_20140122_v3_EN</w:t>
          </w:r>
          <w:r w:rsidRPr="001D7994">
            <w:rPr>
              <w:rFonts w:ascii="DIN-Regular" w:hAnsi="DIN-Regular"/>
              <w:sz w:val="18"/>
              <w:lang w:val="en-US"/>
            </w:rPr>
            <w:fldChar w:fldCharType="end"/>
          </w:r>
        </w:p>
      </w:tc>
      <w:tc>
        <w:tcPr>
          <w:tcW w:w="2880" w:type="dxa"/>
          <w:tcBorders>
            <w:top w:val="single" w:sz="6" w:space="0" w:color="auto"/>
            <w:left w:val="nil"/>
            <w:bottom w:val="single" w:sz="6" w:space="0" w:color="auto"/>
            <w:right w:val="single" w:sz="6" w:space="0" w:color="auto"/>
          </w:tcBorders>
          <w:vAlign w:val="center"/>
        </w:tcPr>
        <w:p w:rsidR="00584366" w:rsidRPr="001A1609" w:rsidRDefault="00584366" w:rsidP="001261F1">
          <w:pPr>
            <w:pStyle w:val="Header"/>
            <w:rPr>
              <w:rFonts w:ascii="DIN-Regular" w:hAnsi="DIN-Regular"/>
              <w:sz w:val="18"/>
              <w:lang w:val="en-US"/>
            </w:rPr>
          </w:pPr>
        </w:p>
        <w:p w:rsidR="00584366" w:rsidRDefault="00584366" w:rsidP="0087466C">
          <w:pPr>
            <w:pStyle w:val="Header"/>
            <w:rPr>
              <w:rFonts w:ascii="DIN-Regular" w:hAnsi="DIN-Regular"/>
              <w:sz w:val="18"/>
              <w:lang w:val="en-US"/>
            </w:rPr>
          </w:pPr>
          <w:r>
            <w:rPr>
              <w:rFonts w:ascii="DIN-Regular" w:hAnsi="DIN-Regular"/>
              <w:sz w:val="18"/>
              <w:lang w:val="en-US"/>
            </w:rPr>
            <w:t xml:space="preserve">Kind of document: draft </w:t>
          </w:r>
        </w:p>
      </w:tc>
    </w:tr>
  </w:tbl>
  <w:p w:rsidR="00584366" w:rsidRDefault="005843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2F79"/>
    <w:multiLevelType w:val="hybridMultilevel"/>
    <w:tmpl w:val="93747452"/>
    <w:lvl w:ilvl="0" w:tplc="6690403C">
      <w:start w:val="1"/>
      <w:numFmt w:val="lowerLetter"/>
      <w:lvlText w:val="%1)"/>
      <w:lvlJc w:val="left"/>
      <w:pPr>
        <w:ind w:left="1528" w:hanging="360"/>
      </w:pPr>
      <w:rPr>
        <w:rFonts w:hint="default"/>
      </w:rPr>
    </w:lvl>
    <w:lvl w:ilvl="1" w:tplc="0C0A0019" w:tentative="1">
      <w:start w:val="1"/>
      <w:numFmt w:val="lowerLetter"/>
      <w:lvlText w:val="%2."/>
      <w:lvlJc w:val="left"/>
      <w:pPr>
        <w:ind w:left="2248" w:hanging="360"/>
      </w:pPr>
    </w:lvl>
    <w:lvl w:ilvl="2" w:tplc="0C0A001B" w:tentative="1">
      <w:start w:val="1"/>
      <w:numFmt w:val="lowerRoman"/>
      <w:lvlText w:val="%3."/>
      <w:lvlJc w:val="right"/>
      <w:pPr>
        <w:ind w:left="2968" w:hanging="180"/>
      </w:pPr>
    </w:lvl>
    <w:lvl w:ilvl="3" w:tplc="0C0A000F" w:tentative="1">
      <w:start w:val="1"/>
      <w:numFmt w:val="decimal"/>
      <w:lvlText w:val="%4."/>
      <w:lvlJc w:val="left"/>
      <w:pPr>
        <w:ind w:left="3688" w:hanging="360"/>
      </w:pPr>
    </w:lvl>
    <w:lvl w:ilvl="4" w:tplc="0C0A0019" w:tentative="1">
      <w:start w:val="1"/>
      <w:numFmt w:val="lowerLetter"/>
      <w:lvlText w:val="%5."/>
      <w:lvlJc w:val="left"/>
      <w:pPr>
        <w:ind w:left="4408" w:hanging="360"/>
      </w:pPr>
    </w:lvl>
    <w:lvl w:ilvl="5" w:tplc="0C0A001B" w:tentative="1">
      <w:start w:val="1"/>
      <w:numFmt w:val="lowerRoman"/>
      <w:lvlText w:val="%6."/>
      <w:lvlJc w:val="right"/>
      <w:pPr>
        <w:ind w:left="5128" w:hanging="180"/>
      </w:pPr>
    </w:lvl>
    <w:lvl w:ilvl="6" w:tplc="0C0A000F" w:tentative="1">
      <w:start w:val="1"/>
      <w:numFmt w:val="decimal"/>
      <w:lvlText w:val="%7."/>
      <w:lvlJc w:val="left"/>
      <w:pPr>
        <w:ind w:left="5848" w:hanging="360"/>
      </w:pPr>
    </w:lvl>
    <w:lvl w:ilvl="7" w:tplc="0C0A0019" w:tentative="1">
      <w:start w:val="1"/>
      <w:numFmt w:val="lowerLetter"/>
      <w:lvlText w:val="%8."/>
      <w:lvlJc w:val="left"/>
      <w:pPr>
        <w:ind w:left="6568" w:hanging="360"/>
      </w:pPr>
    </w:lvl>
    <w:lvl w:ilvl="8" w:tplc="0C0A001B" w:tentative="1">
      <w:start w:val="1"/>
      <w:numFmt w:val="lowerRoman"/>
      <w:lvlText w:val="%9."/>
      <w:lvlJc w:val="right"/>
      <w:pPr>
        <w:ind w:left="7288" w:hanging="180"/>
      </w:pPr>
    </w:lvl>
  </w:abstractNum>
  <w:abstractNum w:abstractNumId="1">
    <w:nsid w:val="0CE55051"/>
    <w:multiLevelType w:val="hybridMultilevel"/>
    <w:tmpl w:val="91ACDA56"/>
    <w:lvl w:ilvl="0" w:tplc="0809000F">
      <w:start w:val="1"/>
      <w:numFmt w:val="decimal"/>
      <w:lvlText w:val="%1."/>
      <w:lvlJc w:val="left"/>
      <w:pPr>
        <w:ind w:left="3060" w:hanging="360"/>
      </w:p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2">
    <w:nsid w:val="0CEB35E2"/>
    <w:multiLevelType w:val="hybridMultilevel"/>
    <w:tmpl w:val="93747452"/>
    <w:lvl w:ilvl="0" w:tplc="6690403C">
      <w:start w:val="1"/>
      <w:numFmt w:val="lowerLetter"/>
      <w:lvlText w:val="%1)"/>
      <w:lvlJc w:val="left"/>
      <w:pPr>
        <w:ind w:left="1483" w:hanging="360"/>
      </w:pPr>
      <w:rPr>
        <w:rFonts w:hint="default"/>
      </w:rPr>
    </w:lvl>
    <w:lvl w:ilvl="1" w:tplc="0C0A0019" w:tentative="1">
      <w:start w:val="1"/>
      <w:numFmt w:val="lowerLetter"/>
      <w:lvlText w:val="%2."/>
      <w:lvlJc w:val="left"/>
      <w:pPr>
        <w:ind w:left="2203" w:hanging="360"/>
      </w:pPr>
    </w:lvl>
    <w:lvl w:ilvl="2" w:tplc="0C0A001B" w:tentative="1">
      <w:start w:val="1"/>
      <w:numFmt w:val="lowerRoman"/>
      <w:lvlText w:val="%3."/>
      <w:lvlJc w:val="right"/>
      <w:pPr>
        <w:ind w:left="2923" w:hanging="180"/>
      </w:pPr>
    </w:lvl>
    <w:lvl w:ilvl="3" w:tplc="0C0A000F" w:tentative="1">
      <w:start w:val="1"/>
      <w:numFmt w:val="decimal"/>
      <w:lvlText w:val="%4."/>
      <w:lvlJc w:val="left"/>
      <w:pPr>
        <w:ind w:left="3643" w:hanging="360"/>
      </w:pPr>
    </w:lvl>
    <w:lvl w:ilvl="4" w:tplc="0C0A0019" w:tentative="1">
      <w:start w:val="1"/>
      <w:numFmt w:val="lowerLetter"/>
      <w:lvlText w:val="%5."/>
      <w:lvlJc w:val="left"/>
      <w:pPr>
        <w:ind w:left="4363" w:hanging="360"/>
      </w:pPr>
    </w:lvl>
    <w:lvl w:ilvl="5" w:tplc="0C0A001B" w:tentative="1">
      <w:start w:val="1"/>
      <w:numFmt w:val="lowerRoman"/>
      <w:lvlText w:val="%6."/>
      <w:lvlJc w:val="right"/>
      <w:pPr>
        <w:ind w:left="5083" w:hanging="180"/>
      </w:pPr>
    </w:lvl>
    <w:lvl w:ilvl="6" w:tplc="0C0A000F" w:tentative="1">
      <w:start w:val="1"/>
      <w:numFmt w:val="decimal"/>
      <w:lvlText w:val="%7."/>
      <w:lvlJc w:val="left"/>
      <w:pPr>
        <w:ind w:left="5803" w:hanging="360"/>
      </w:pPr>
    </w:lvl>
    <w:lvl w:ilvl="7" w:tplc="0C0A0019" w:tentative="1">
      <w:start w:val="1"/>
      <w:numFmt w:val="lowerLetter"/>
      <w:lvlText w:val="%8."/>
      <w:lvlJc w:val="left"/>
      <w:pPr>
        <w:ind w:left="6523" w:hanging="360"/>
      </w:pPr>
    </w:lvl>
    <w:lvl w:ilvl="8" w:tplc="0C0A001B" w:tentative="1">
      <w:start w:val="1"/>
      <w:numFmt w:val="lowerRoman"/>
      <w:lvlText w:val="%9."/>
      <w:lvlJc w:val="right"/>
      <w:pPr>
        <w:ind w:left="7243" w:hanging="180"/>
      </w:pPr>
    </w:lvl>
  </w:abstractNum>
  <w:abstractNum w:abstractNumId="3">
    <w:nsid w:val="10984838"/>
    <w:multiLevelType w:val="hybridMultilevel"/>
    <w:tmpl w:val="AE0A2D8C"/>
    <w:lvl w:ilvl="0" w:tplc="FFFFFFFF">
      <w:start w:val="1"/>
      <w:numFmt w:val="bullet"/>
      <w:lvlText w:val=""/>
      <w:lvlJc w:val="left"/>
      <w:pPr>
        <w:tabs>
          <w:tab w:val="num" w:pos="2345"/>
        </w:tabs>
        <w:ind w:left="2345" w:hanging="360"/>
      </w:pPr>
      <w:rPr>
        <w:rFonts w:ascii="Wingdings" w:hAnsi="Wingdings" w:hint="default"/>
      </w:rPr>
    </w:lvl>
    <w:lvl w:ilvl="1" w:tplc="FFFFFFFF">
      <w:start w:val="1"/>
      <w:numFmt w:val="bullet"/>
      <w:lvlText w:val=""/>
      <w:lvlJc w:val="left"/>
      <w:pPr>
        <w:tabs>
          <w:tab w:val="num" w:pos="3065"/>
        </w:tabs>
        <w:ind w:left="3065" w:hanging="360"/>
      </w:pPr>
      <w:rPr>
        <w:rFonts w:ascii="Wingdings" w:hAnsi="Wingdings" w:hint="default"/>
      </w:rPr>
    </w:lvl>
    <w:lvl w:ilvl="2" w:tplc="FFFFFFFF">
      <w:start w:val="1"/>
      <w:numFmt w:val="bullet"/>
      <w:lvlText w:val=""/>
      <w:lvlJc w:val="left"/>
      <w:pPr>
        <w:tabs>
          <w:tab w:val="num" w:pos="3785"/>
        </w:tabs>
        <w:ind w:left="3785" w:hanging="360"/>
      </w:pPr>
      <w:rPr>
        <w:rFonts w:ascii="Wingdings" w:hAnsi="Wingdings" w:hint="default"/>
      </w:rPr>
    </w:lvl>
    <w:lvl w:ilvl="3" w:tplc="FFFFFFFF">
      <w:start w:val="1"/>
      <w:numFmt w:val="bullet"/>
      <w:lvlText w:val=""/>
      <w:lvlJc w:val="left"/>
      <w:pPr>
        <w:tabs>
          <w:tab w:val="num" w:pos="4505"/>
        </w:tabs>
        <w:ind w:left="4505" w:hanging="360"/>
      </w:pPr>
      <w:rPr>
        <w:rFonts w:ascii="Symbol" w:hAnsi="Symbol" w:hint="default"/>
      </w:rPr>
    </w:lvl>
    <w:lvl w:ilvl="4" w:tplc="FFFFFFFF">
      <w:start w:val="1"/>
      <w:numFmt w:val="bullet"/>
      <w:lvlText w:val="o"/>
      <w:lvlJc w:val="left"/>
      <w:pPr>
        <w:tabs>
          <w:tab w:val="num" w:pos="5225"/>
        </w:tabs>
        <w:ind w:left="5225" w:hanging="360"/>
      </w:pPr>
      <w:rPr>
        <w:rFonts w:ascii="Courier New" w:hAnsi="Courier New" w:cs="Courier New" w:hint="default"/>
      </w:rPr>
    </w:lvl>
    <w:lvl w:ilvl="5" w:tplc="FFFFFFFF">
      <w:start w:val="2"/>
      <w:numFmt w:val="bullet"/>
      <w:lvlText w:val="-"/>
      <w:lvlJc w:val="left"/>
      <w:pPr>
        <w:tabs>
          <w:tab w:val="num" w:pos="5945"/>
        </w:tabs>
        <w:ind w:left="5945" w:hanging="360"/>
      </w:pPr>
      <w:rPr>
        <w:rFonts w:ascii="DIN-Regular" w:eastAsia="Times New Roman" w:hAnsi="DIN-Regular" w:cs="Times New Roman" w:hint="default"/>
      </w:rPr>
    </w:lvl>
    <w:lvl w:ilvl="6" w:tplc="FFFFFFFF" w:tentative="1">
      <w:start w:val="1"/>
      <w:numFmt w:val="bullet"/>
      <w:lvlText w:val=""/>
      <w:lvlJc w:val="left"/>
      <w:pPr>
        <w:tabs>
          <w:tab w:val="num" w:pos="6665"/>
        </w:tabs>
        <w:ind w:left="6665" w:hanging="360"/>
      </w:pPr>
      <w:rPr>
        <w:rFonts w:ascii="Symbol" w:hAnsi="Symbol" w:hint="default"/>
      </w:rPr>
    </w:lvl>
    <w:lvl w:ilvl="7" w:tplc="FFFFFFFF" w:tentative="1">
      <w:start w:val="1"/>
      <w:numFmt w:val="bullet"/>
      <w:lvlText w:val="o"/>
      <w:lvlJc w:val="left"/>
      <w:pPr>
        <w:tabs>
          <w:tab w:val="num" w:pos="7385"/>
        </w:tabs>
        <w:ind w:left="7385" w:hanging="360"/>
      </w:pPr>
      <w:rPr>
        <w:rFonts w:ascii="Courier New" w:hAnsi="Courier New" w:cs="Courier New" w:hint="default"/>
      </w:rPr>
    </w:lvl>
    <w:lvl w:ilvl="8" w:tplc="FFFFFFFF" w:tentative="1">
      <w:start w:val="1"/>
      <w:numFmt w:val="bullet"/>
      <w:lvlText w:val=""/>
      <w:lvlJc w:val="left"/>
      <w:pPr>
        <w:tabs>
          <w:tab w:val="num" w:pos="8105"/>
        </w:tabs>
        <w:ind w:left="8105" w:hanging="360"/>
      </w:pPr>
      <w:rPr>
        <w:rFonts w:ascii="Wingdings" w:hAnsi="Wingdings" w:hint="default"/>
      </w:rPr>
    </w:lvl>
  </w:abstractNum>
  <w:abstractNum w:abstractNumId="4">
    <w:nsid w:val="15F45B29"/>
    <w:multiLevelType w:val="hybridMultilevel"/>
    <w:tmpl w:val="2EDADFBE"/>
    <w:lvl w:ilvl="0" w:tplc="AA748F0C">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1AB30058"/>
    <w:multiLevelType w:val="multilevel"/>
    <w:tmpl w:val="8F1496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96"/>
        </w:tabs>
        <w:ind w:left="1296" w:hanging="576"/>
      </w:pPr>
      <w:rPr>
        <w:rFonts w:ascii="DIN-Medium" w:hAnsi="DIN-Medium" w:hint="default"/>
      </w:rPr>
    </w:lvl>
    <w:lvl w:ilvl="2">
      <w:start w:val="1"/>
      <w:numFmt w:val="decimal"/>
      <w:pStyle w:val="Heading3"/>
      <w:lvlText w:val="%1.%2.%3"/>
      <w:lvlJc w:val="left"/>
      <w:pPr>
        <w:tabs>
          <w:tab w:val="num" w:pos="6300"/>
        </w:tabs>
        <w:ind w:left="63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FC03829"/>
    <w:multiLevelType w:val="hybridMultilevel"/>
    <w:tmpl w:val="B8A8984E"/>
    <w:lvl w:ilvl="0" w:tplc="FFFFFFFF">
      <w:start w:val="1"/>
      <w:numFmt w:val="decimal"/>
      <w:lvlText w:val="%1."/>
      <w:lvlJc w:val="left"/>
      <w:pPr>
        <w:tabs>
          <w:tab w:val="num" w:pos="757"/>
        </w:tabs>
        <w:ind w:left="757" w:hanging="360"/>
      </w:pPr>
      <w:rPr>
        <w:rFonts w:hint="default"/>
      </w:rPr>
    </w:lvl>
    <w:lvl w:ilvl="1" w:tplc="FFFFFFFF">
      <w:start w:val="1"/>
      <w:numFmt w:val="lowerLetter"/>
      <w:lvlText w:val="%2."/>
      <w:lvlJc w:val="left"/>
      <w:pPr>
        <w:tabs>
          <w:tab w:val="num" w:pos="1477"/>
        </w:tabs>
        <w:ind w:left="1477" w:hanging="360"/>
      </w:pPr>
    </w:lvl>
    <w:lvl w:ilvl="2" w:tplc="FFFFFFFF">
      <w:start w:val="1"/>
      <w:numFmt w:val="decimal"/>
      <w:lvlText w:val="%3."/>
      <w:lvlJc w:val="left"/>
      <w:pPr>
        <w:tabs>
          <w:tab w:val="num" w:pos="2377"/>
        </w:tabs>
        <w:ind w:left="2377" w:hanging="360"/>
      </w:pPr>
      <w:rPr>
        <w:rFonts w:hint="default"/>
        <w:b/>
      </w:rPr>
    </w:lvl>
    <w:lvl w:ilvl="3" w:tplc="FFFFFFFF" w:tentative="1">
      <w:start w:val="1"/>
      <w:numFmt w:val="decimal"/>
      <w:lvlText w:val="%4."/>
      <w:lvlJc w:val="left"/>
      <w:pPr>
        <w:tabs>
          <w:tab w:val="num" w:pos="2917"/>
        </w:tabs>
        <w:ind w:left="2917" w:hanging="360"/>
      </w:pPr>
    </w:lvl>
    <w:lvl w:ilvl="4" w:tplc="FFFFFFFF" w:tentative="1">
      <w:start w:val="1"/>
      <w:numFmt w:val="lowerLetter"/>
      <w:lvlText w:val="%5."/>
      <w:lvlJc w:val="left"/>
      <w:pPr>
        <w:tabs>
          <w:tab w:val="num" w:pos="3637"/>
        </w:tabs>
        <w:ind w:left="3637" w:hanging="360"/>
      </w:pPr>
    </w:lvl>
    <w:lvl w:ilvl="5" w:tplc="FFFFFFFF" w:tentative="1">
      <w:start w:val="1"/>
      <w:numFmt w:val="lowerRoman"/>
      <w:lvlText w:val="%6."/>
      <w:lvlJc w:val="right"/>
      <w:pPr>
        <w:tabs>
          <w:tab w:val="num" w:pos="4357"/>
        </w:tabs>
        <w:ind w:left="4357" w:hanging="180"/>
      </w:pPr>
    </w:lvl>
    <w:lvl w:ilvl="6" w:tplc="FFFFFFFF" w:tentative="1">
      <w:start w:val="1"/>
      <w:numFmt w:val="decimal"/>
      <w:lvlText w:val="%7."/>
      <w:lvlJc w:val="left"/>
      <w:pPr>
        <w:tabs>
          <w:tab w:val="num" w:pos="5077"/>
        </w:tabs>
        <w:ind w:left="5077" w:hanging="360"/>
      </w:pPr>
    </w:lvl>
    <w:lvl w:ilvl="7" w:tplc="FFFFFFFF" w:tentative="1">
      <w:start w:val="1"/>
      <w:numFmt w:val="lowerLetter"/>
      <w:lvlText w:val="%8."/>
      <w:lvlJc w:val="left"/>
      <w:pPr>
        <w:tabs>
          <w:tab w:val="num" w:pos="5797"/>
        </w:tabs>
        <w:ind w:left="5797" w:hanging="360"/>
      </w:pPr>
    </w:lvl>
    <w:lvl w:ilvl="8" w:tplc="FFFFFFFF" w:tentative="1">
      <w:start w:val="1"/>
      <w:numFmt w:val="lowerRoman"/>
      <w:lvlText w:val="%9."/>
      <w:lvlJc w:val="right"/>
      <w:pPr>
        <w:tabs>
          <w:tab w:val="num" w:pos="6517"/>
        </w:tabs>
        <w:ind w:left="6517" w:hanging="180"/>
      </w:pPr>
    </w:lvl>
  </w:abstractNum>
  <w:abstractNum w:abstractNumId="7">
    <w:nsid w:val="204D6BF6"/>
    <w:multiLevelType w:val="hybridMultilevel"/>
    <w:tmpl w:val="2FF2BBF8"/>
    <w:lvl w:ilvl="0" w:tplc="FFFFFFFF">
      <w:start w:val="1"/>
      <w:numFmt w:val="lowerLetter"/>
      <w:lvlText w:val="%1."/>
      <w:lvlJc w:val="left"/>
      <w:pPr>
        <w:tabs>
          <w:tab w:val="num" w:pos="3065"/>
        </w:tabs>
        <w:ind w:left="3065" w:hanging="360"/>
      </w:pPr>
    </w:lvl>
    <w:lvl w:ilvl="1" w:tplc="08090019" w:tentative="1">
      <w:start w:val="1"/>
      <w:numFmt w:val="lowerLetter"/>
      <w:lvlText w:val="%2."/>
      <w:lvlJc w:val="left"/>
      <w:pPr>
        <w:ind w:left="3028" w:hanging="360"/>
      </w:pPr>
    </w:lvl>
    <w:lvl w:ilvl="2" w:tplc="0809001B" w:tentative="1">
      <w:start w:val="1"/>
      <w:numFmt w:val="lowerRoman"/>
      <w:lvlText w:val="%3."/>
      <w:lvlJc w:val="right"/>
      <w:pPr>
        <w:ind w:left="3748" w:hanging="180"/>
      </w:pPr>
    </w:lvl>
    <w:lvl w:ilvl="3" w:tplc="0809000F" w:tentative="1">
      <w:start w:val="1"/>
      <w:numFmt w:val="decimal"/>
      <w:lvlText w:val="%4."/>
      <w:lvlJc w:val="left"/>
      <w:pPr>
        <w:ind w:left="4468" w:hanging="360"/>
      </w:pPr>
    </w:lvl>
    <w:lvl w:ilvl="4" w:tplc="08090019" w:tentative="1">
      <w:start w:val="1"/>
      <w:numFmt w:val="lowerLetter"/>
      <w:lvlText w:val="%5."/>
      <w:lvlJc w:val="left"/>
      <w:pPr>
        <w:ind w:left="5188" w:hanging="360"/>
      </w:pPr>
    </w:lvl>
    <w:lvl w:ilvl="5" w:tplc="0809001B" w:tentative="1">
      <w:start w:val="1"/>
      <w:numFmt w:val="lowerRoman"/>
      <w:lvlText w:val="%6."/>
      <w:lvlJc w:val="right"/>
      <w:pPr>
        <w:ind w:left="5908" w:hanging="180"/>
      </w:pPr>
    </w:lvl>
    <w:lvl w:ilvl="6" w:tplc="0809000F" w:tentative="1">
      <w:start w:val="1"/>
      <w:numFmt w:val="decimal"/>
      <w:lvlText w:val="%7."/>
      <w:lvlJc w:val="left"/>
      <w:pPr>
        <w:ind w:left="6628" w:hanging="360"/>
      </w:pPr>
    </w:lvl>
    <w:lvl w:ilvl="7" w:tplc="08090019" w:tentative="1">
      <w:start w:val="1"/>
      <w:numFmt w:val="lowerLetter"/>
      <w:lvlText w:val="%8."/>
      <w:lvlJc w:val="left"/>
      <w:pPr>
        <w:ind w:left="7348" w:hanging="360"/>
      </w:pPr>
    </w:lvl>
    <w:lvl w:ilvl="8" w:tplc="0809001B" w:tentative="1">
      <w:start w:val="1"/>
      <w:numFmt w:val="lowerRoman"/>
      <w:lvlText w:val="%9."/>
      <w:lvlJc w:val="right"/>
      <w:pPr>
        <w:ind w:left="8068" w:hanging="180"/>
      </w:pPr>
    </w:lvl>
  </w:abstractNum>
  <w:abstractNum w:abstractNumId="8">
    <w:nsid w:val="21306EFB"/>
    <w:multiLevelType w:val="hybridMultilevel"/>
    <w:tmpl w:val="AC3646E6"/>
    <w:lvl w:ilvl="0" w:tplc="1F3C80F8">
      <w:start w:val="1"/>
      <w:numFmt w:val="bullet"/>
      <w:lvlText w:val=""/>
      <w:lvlJc w:val="left"/>
      <w:pPr>
        <w:tabs>
          <w:tab w:val="num" w:pos="2340"/>
        </w:tabs>
        <w:ind w:left="2340" w:hanging="360"/>
      </w:pPr>
      <w:rPr>
        <w:rFonts w:ascii="Wingdings" w:hAnsi="Wingdings" w:hint="default"/>
      </w:rPr>
    </w:lvl>
    <w:lvl w:ilvl="1" w:tplc="28909984">
      <w:start w:val="1"/>
      <w:numFmt w:val="bullet"/>
      <w:lvlText w:val="o"/>
      <w:lvlJc w:val="left"/>
      <w:pPr>
        <w:tabs>
          <w:tab w:val="num" w:pos="3060"/>
        </w:tabs>
        <w:ind w:left="3060" w:hanging="360"/>
      </w:pPr>
      <w:rPr>
        <w:rFonts w:ascii="Courier New" w:hAnsi="Courier New" w:cs="Courier New" w:hint="default"/>
      </w:rPr>
    </w:lvl>
    <w:lvl w:ilvl="2" w:tplc="05A6FAB4">
      <w:numFmt w:val="bullet"/>
      <w:lvlText w:val="-"/>
      <w:lvlJc w:val="left"/>
      <w:pPr>
        <w:tabs>
          <w:tab w:val="num" w:pos="3780"/>
        </w:tabs>
        <w:ind w:left="3780" w:hanging="360"/>
      </w:pPr>
      <w:rPr>
        <w:rFonts w:ascii="DIN-Regular" w:eastAsia="Times New Roman" w:hAnsi="DIN-Regular" w:cs="Times New Roman" w:hint="default"/>
      </w:rPr>
    </w:lvl>
    <w:lvl w:ilvl="3" w:tplc="6D3ADE98" w:tentative="1">
      <w:start w:val="1"/>
      <w:numFmt w:val="bullet"/>
      <w:lvlText w:val=""/>
      <w:lvlJc w:val="left"/>
      <w:pPr>
        <w:tabs>
          <w:tab w:val="num" w:pos="4500"/>
        </w:tabs>
        <w:ind w:left="4500" w:hanging="360"/>
      </w:pPr>
      <w:rPr>
        <w:rFonts w:ascii="Symbol" w:hAnsi="Symbol" w:hint="default"/>
      </w:rPr>
    </w:lvl>
    <w:lvl w:ilvl="4" w:tplc="EE62ABDA" w:tentative="1">
      <w:start w:val="1"/>
      <w:numFmt w:val="bullet"/>
      <w:lvlText w:val="o"/>
      <w:lvlJc w:val="left"/>
      <w:pPr>
        <w:tabs>
          <w:tab w:val="num" w:pos="5220"/>
        </w:tabs>
        <w:ind w:left="5220" w:hanging="360"/>
      </w:pPr>
      <w:rPr>
        <w:rFonts w:ascii="Courier New" w:hAnsi="Courier New" w:cs="Courier New" w:hint="default"/>
      </w:rPr>
    </w:lvl>
    <w:lvl w:ilvl="5" w:tplc="78EC71EC" w:tentative="1">
      <w:start w:val="1"/>
      <w:numFmt w:val="bullet"/>
      <w:lvlText w:val=""/>
      <w:lvlJc w:val="left"/>
      <w:pPr>
        <w:tabs>
          <w:tab w:val="num" w:pos="5940"/>
        </w:tabs>
        <w:ind w:left="5940" w:hanging="360"/>
      </w:pPr>
      <w:rPr>
        <w:rFonts w:ascii="Wingdings" w:hAnsi="Wingdings" w:hint="default"/>
      </w:rPr>
    </w:lvl>
    <w:lvl w:ilvl="6" w:tplc="FA788F1E" w:tentative="1">
      <w:start w:val="1"/>
      <w:numFmt w:val="bullet"/>
      <w:lvlText w:val=""/>
      <w:lvlJc w:val="left"/>
      <w:pPr>
        <w:tabs>
          <w:tab w:val="num" w:pos="6660"/>
        </w:tabs>
        <w:ind w:left="6660" w:hanging="360"/>
      </w:pPr>
      <w:rPr>
        <w:rFonts w:ascii="Symbol" w:hAnsi="Symbol" w:hint="default"/>
      </w:rPr>
    </w:lvl>
    <w:lvl w:ilvl="7" w:tplc="12083EF8" w:tentative="1">
      <w:start w:val="1"/>
      <w:numFmt w:val="bullet"/>
      <w:lvlText w:val="o"/>
      <w:lvlJc w:val="left"/>
      <w:pPr>
        <w:tabs>
          <w:tab w:val="num" w:pos="7380"/>
        </w:tabs>
        <w:ind w:left="7380" w:hanging="360"/>
      </w:pPr>
      <w:rPr>
        <w:rFonts w:ascii="Courier New" w:hAnsi="Courier New" w:cs="Courier New" w:hint="default"/>
      </w:rPr>
    </w:lvl>
    <w:lvl w:ilvl="8" w:tplc="1B90A798" w:tentative="1">
      <w:start w:val="1"/>
      <w:numFmt w:val="bullet"/>
      <w:lvlText w:val=""/>
      <w:lvlJc w:val="left"/>
      <w:pPr>
        <w:tabs>
          <w:tab w:val="num" w:pos="8100"/>
        </w:tabs>
        <w:ind w:left="8100" w:hanging="360"/>
      </w:pPr>
      <w:rPr>
        <w:rFonts w:ascii="Wingdings" w:hAnsi="Wingdings" w:hint="default"/>
      </w:rPr>
    </w:lvl>
  </w:abstractNum>
  <w:abstractNum w:abstractNumId="9">
    <w:nsid w:val="2A8327D1"/>
    <w:multiLevelType w:val="hybridMultilevel"/>
    <w:tmpl w:val="664262B8"/>
    <w:lvl w:ilvl="0" w:tplc="FFFFFFFF">
      <w:start w:val="1"/>
      <w:numFmt w:val="bullet"/>
      <w:lvlText w:val=""/>
      <w:lvlJc w:val="left"/>
      <w:pPr>
        <w:tabs>
          <w:tab w:val="num" w:pos="792"/>
        </w:tabs>
        <w:ind w:left="792" w:hanging="360"/>
      </w:pPr>
      <w:rPr>
        <w:rFonts w:ascii="Wingdings" w:hAnsi="Wingdings"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10">
    <w:nsid w:val="2ADD1D53"/>
    <w:multiLevelType w:val="multilevel"/>
    <w:tmpl w:val="AED4A27A"/>
    <w:lvl w:ilvl="0">
      <w:start w:val="1"/>
      <w:numFmt w:val="decimal"/>
      <w:pStyle w:val="LChapterPage"/>
      <w:lvlText w:val="%1."/>
      <w:lvlJc w:val="left"/>
      <w:pPr>
        <w:tabs>
          <w:tab w:val="num" w:pos="432"/>
        </w:tabs>
        <w:ind w:left="432" w:hanging="432"/>
      </w:pPr>
      <w:rPr>
        <w:rFonts w:hint="default"/>
      </w:rPr>
    </w:lvl>
    <w:lvl w:ilvl="1">
      <w:start w:val="1"/>
      <w:numFmt w:val="decimal"/>
      <w:pStyle w:val="LHeading1"/>
      <w:lvlText w:val="%1.%2"/>
      <w:lvlJc w:val="left"/>
      <w:pPr>
        <w:tabs>
          <w:tab w:val="num" w:pos="576"/>
        </w:tabs>
        <w:ind w:left="576" w:hanging="576"/>
      </w:pPr>
      <w:rPr>
        <w:rFonts w:hint="default"/>
      </w:rPr>
    </w:lvl>
    <w:lvl w:ilvl="2">
      <w:start w:val="1"/>
      <w:numFmt w:val="decimal"/>
      <w:pStyle w:val="LHeading2"/>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8AB3F75"/>
    <w:multiLevelType w:val="hybridMultilevel"/>
    <w:tmpl w:val="D28867E0"/>
    <w:lvl w:ilvl="0" w:tplc="C8146394">
      <w:start w:val="1"/>
      <w:numFmt w:val="bullet"/>
      <w:lvlText w:val=""/>
      <w:lvlJc w:val="left"/>
      <w:pPr>
        <w:tabs>
          <w:tab w:val="num" w:pos="2308"/>
        </w:tabs>
        <w:ind w:left="2308" w:hanging="360"/>
      </w:pPr>
      <w:rPr>
        <w:rFonts w:ascii="Wingdings" w:hAnsi="Wingdings" w:hint="default"/>
      </w:rPr>
    </w:lvl>
    <w:lvl w:ilvl="1" w:tplc="B672BA62">
      <w:start w:val="1"/>
      <w:numFmt w:val="bullet"/>
      <w:lvlText w:val="o"/>
      <w:lvlJc w:val="left"/>
      <w:pPr>
        <w:tabs>
          <w:tab w:val="num" w:pos="3028"/>
        </w:tabs>
        <w:ind w:left="3028" w:hanging="360"/>
      </w:pPr>
      <w:rPr>
        <w:rFonts w:ascii="Courier New" w:hAnsi="Courier New" w:cs="Courier New" w:hint="default"/>
      </w:rPr>
    </w:lvl>
    <w:lvl w:ilvl="2" w:tplc="D1F647CE">
      <w:start w:val="1"/>
      <w:numFmt w:val="bullet"/>
      <w:lvlText w:val=""/>
      <w:lvlJc w:val="left"/>
      <w:pPr>
        <w:tabs>
          <w:tab w:val="num" w:pos="3748"/>
        </w:tabs>
        <w:ind w:left="3748" w:hanging="360"/>
      </w:pPr>
      <w:rPr>
        <w:rFonts w:ascii="Wingdings" w:hAnsi="Wingdings" w:hint="default"/>
      </w:rPr>
    </w:lvl>
    <w:lvl w:ilvl="3" w:tplc="1FEE6F20" w:tentative="1">
      <w:start w:val="1"/>
      <w:numFmt w:val="bullet"/>
      <w:lvlText w:val=""/>
      <w:lvlJc w:val="left"/>
      <w:pPr>
        <w:tabs>
          <w:tab w:val="num" w:pos="4468"/>
        </w:tabs>
        <w:ind w:left="4468" w:hanging="360"/>
      </w:pPr>
      <w:rPr>
        <w:rFonts w:ascii="Symbol" w:hAnsi="Symbol" w:hint="default"/>
      </w:rPr>
    </w:lvl>
    <w:lvl w:ilvl="4" w:tplc="B754A322" w:tentative="1">
      <w:start w:val="1"/>
      <w:numFmt w:val="bullet"/>
      <w:lvlText w:val="o"/>
      <w:lvlJc w:val="left"/>
      <w:pPr>
        <w:tabs>
          <w:tab w:val="num" w:pos="5188"/>
        </w:tabs>
        <w:ind w:left="5188" w:hanging="360"/>
      </w:pPr>
      <w:rPr>
        <w:rFonts w:ascii="Courier New" w:hAnsi="Courier New" w:cs="Courier New" w:hint="default"/>
      </w:rPr>
    </w:lvl>
    <w:lvl w:ilvl="5" w:tplc="F9D85AEC" w:tentative="1">
      <w:start w:val="1"/>
      <w:numFmt w:val="bullet"/>
      <w:lvlText w:val=""/>
      <w:lvlJc w:val="left"/>
      <w:pPr>
        <w:tabs>
          <w:tab w:val="num" w:pos="5908"/>
        </w:tabs>
        <w:ind w:left="5908" w:hanging="360"/>
      </w:pPr>
      <w:rPr>
        <w:rFonts w:ascii="Wingdings" w:hAnsi="Wingdings" w:hint="default"/>
      </w:rPr>
    </w:lvl>
    <w:lvl w:ilvl="6" w:tplc="64DE2EBA" w:tentative="1">
      <w:start w:val="1"/>
      <w:numFmt w:val="bullet"/>
      <w:lvlText w:val=""/>
      <w:lvlJc w:val="left"/>
      <w:pPr>
        <w:tabs>
          <w:tab w:val="num" w:pos="6628"/>
        </w:tabs>
        <w:ind w:left="6628" w:hanging="360"/>
      </w:pPr>
      <w:rPr>
        <w:rFonts w:ascii="Symbol" w:hAnsi="Symbol" w:hint="default"/>
      </w:rPr>
    </w:lvl>
    <w:lvl w:ilvl="7" w:tplc="09127AAC" w:tentative="1">
      <w:start w:val="1"/>
      <w:numFmt w:val="bullet"/>
      <w:lvlText w:val="o"/>
      <w:lvlJc w:val="left"/>
      <w:pPr>
        <w:tabs>
          <w:tab w:val="num" w:pos="7348"/>
        </w:tabs>
        <w:ind w:left="7348" w:hanging="360"/>
      </w:pPr>
      <w:rPr>
        <w:rFonts w:ascii="Courier New" w:hAnsi="Courier New" w:cs="Courier New" w:hint="default"/>
      </w:rPr>
    </w:lvl>
    <w:lvl w:ilvl="8" w:tplc="9DD0AF12" w:tentative="1">
      <w:start w:val="1"/>
      <w:numFmt w:val="bullet"/>
      <w:lvlText w:val=""/>
      <w:lvlJc w:val="left"/>
      <w:pPr>
        <w:tabs>
          <w:tab w:val="num" w:pos="8068"/>
        </w:tabs>
        <w:ind w:left="8068" w:hanging="360"/>
      </w:pPr>
      <w:rPr>
        <w:rFonts w:ascii="Wingdings" w:hAnsi="Wingdings" w:hint="default"/>
      </w:rPr>
    </w:lvl>
  </w:abstractNum>
  <w:abstractNum w:abstractNumId="12">
    <w:nsid w:val="3E53372C"/>
    <w:multiLevelType w:val="hybridMultilevel"/>
    <w:tmpl w:val="BC58E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415DBF"/>
    <w:multiLevelType w:val="hybridMultilevel"/>
    <w:tmpl w:val="43D0D048"/>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4">
    <w:nsid w:val="50C26EAA"/>
    <w:multiLevelType w:val="hybridMultilevel"/>
    <w:tmpl w:val="7B0034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5B4E1514"/>
    <w:multiLevelType w:val="hybridMultilevel"/>
    <w:tmpl w:val="A6E42792"/>
    <w:lvl w:ilvl="0" w:tplc="04090001">
      <w:start w:val="1"/>
      <w:numFmt w:val="bullet"/>
      <w:lvlText w:val=""/>
      <w:lvlJc w:val="left"/>
      <w:pPr>
        <w:tabs>
          <w:tab w:val="num" w:pos="3102"/>
        </w:tabs>
        <w:ind w:left="3102" w:hanging="360"/>
      </w:pPr>
      <w:rPr>
        <w:rFonts w:ascii="Symbol" w:hAnsi="Symbol" w:hint="default"/>
      </w:rPr>
    </w:lvl>
    <w:lvl w:ilvl="1" w:tplc="04090003">
      <w:start w:val="1"/>
      <w:numFmt w:val="bullet"/>
      <w:lvlText w:val="o"/>
      <w:lvlJc w:val="left"/>
      <w:pPr>
        <w:tabs>
          <w:tab w:val="num" w:pos="3822"/>
        </w:tabs>
        <w:ind w:left="3822" w:hanging="360"/>
      </w:pPr>
      <w:rPr>
        <w:rFonts w:ascii="Courier New" w:hAnsi="Courier New" w:cs="Courier New" w:hint="default"/>
      </w:rPr>
    </w:lvl>
    <w:lvl w:ilvl="2" w:tplc="04090005">
      <w:start w:val="1"/>
      <w:numFmt w:val="bullet"/>
      <w:lvlText w:val=""/>
      <w:lvlJc w:val="left"/>
      <w:pPr>
        <w:tabs>
          <w:tab w:val="num" w:pos="4542"/>
        </w:tabs>
        <w:ind w:left="4542" w:hanging="360"/>
      </w:pPr>
      <w:rPr>
        <w:rFonts w:ascii="Wingdings" w:hAnsi="Wingdings" w:hint="default"/>
      </w:rPr>
    </w:lvl>
    <w:lvl w:ilvl="3" w:tplc="04090001" w:tentative="1">
      <w:start w:val="1"/>
      <w:numFmt w:val="bullet"/>
      <w:lvlText w:val=""/>
      <w:lvlJc w:val="left"/>
      <w:pPr>
        <w:tabs>
          <w:tab w:val="num" w:pos="5262"/>
        </w:tabs>
        <w:ind w:left="5262" w:hanging="360"/>
      </w:pPr>
      <w:rPr>
        <w:rFonts w:ascii="Symbol" w:hAnsi="Symbol" w:hint="default"/>
      </w:rPr>
    </w:lvl>
    <w:lvl w:ilvl="4" w:tplc="04090003" w:tentative="1">
      <w:start w:val="1"/>
      <w:numFmt w:val="bullet"/>
      <w:lvlText w:val="o"/>
      <w:lvlJc w:val="left"/>
      <w:pPr>
        <w:tabs>
          <w:tab w:val="num" w:pos="5982"/>
        </w:tabs>
        <w:ind w:left="5982" w:hanging="360"/>
      </w:pPr>
      <w:rPr>
        <w:rFonts w:ascii="Courier New" w:hAnsi="Courier New" w:cs="Courier New" w:hint="default"/>
      </w:rPr>
    </w:lvl>
    <w:lvl w:ilvl="5" w:tplc="04090005" w:tentative="1">
      <w:start w:val="1"/>
      <w:numFmt w:val="bullet"/>
      <w:lvlText w:val=""/>
      <w:lvlJc w:val="left"/>
      <w:pPr>
        <w:tabs>
          <w:tab w:val="num" w:pos="6702"/>
        </w:tabs>
        <w:ind w:left="6702" w:hanging="360"/>
      </w:pPr>
      <w:rPr>
        <w:rFonts w:ascii="Wingdings" w:hAnsi="Wingdings" w:hint="default"/>
      </w:rPr>
    </w:lvl>
    <w:lvl w:ilvl="6" w:tplc="04090001" w:tentative="1">
      <w:start w:val="1"/>
      <w:numFmt w:val="bullet"/>
      <w:lvlText w:val=""/>
      <w:lvlJc w:val="left"/>
      <w:pPr>
        <w:tabs>
          <w:tab w:val="num" w:pos="7422"/>
        </w:tabs>
        <w:ind w:left="7422" w:hanging="360"/>
      </w:pPr>
      <w:rPr>
        <w:rFonts w:ascii="Symbol" w:hAnsi="Symbol" w:hint="default"/>
      </w:rPr>
    </w:lvl>
    <w:lvl w:ilvl="7" w:tplc="04090003" w:tentative="1">
      <w:start w:val="1"/>
      <w:numFmt w:val="bullet"/>
      <w:lvlText w:val="o"/>
      <w:lvlJc w:val="left"/>
      <w:pPr>
        <w:tabs>
          <w:tab w:val="num" w:pos="8142"/>
        </w:tabs>
        <w:ind w:left="8142" w:hanging="360"/>
      </w:pPr>
      <w:rPr>
        <w:rFonts w:ascii="Courier New" w:hAnsi="Courier New" w:cs="Courier New" w:hint="default"/>
      </w:rPr>
    </w:lvl>
    <w:lvl w:ilvl="8" w:tplc="04090005" w:tentative="1">
      <w:start w:val="1"/>
      <w:numFmt w:val="bullet"/>
      <w:lvlText w:val=""/>
      <w:lvlJc w:val="left"/>
      <w:pPr>
        <w:tabs>
          <w:tab w:val="num" w:pos="8862"/>
        </w:tabs>
        <w:ind w:left="8862" w:hanging="360"/>
      </w:pPr>
      <w:rPr>
        <w:rFonts w:ascii="Wingdings" w:hAnsi="Wingdings" w:hint="default"/>
      </w:rPr>
    </w:lvl>
  </w:abstractNum>
  <w:abstractNum w:abstractNumId="16">
    <w:nsid w:val="66A22882"/>
    <w:multiLevelType w:val="hybridMultilevel"/>
    <w:tmpl w:val="93747452"/>
    <w:lvl w:ilvl="0" w:tplc="6690403C">
      <w:start w:val="1"/>
      <w:numFmt w:val="lowerLetter"/>
      <w:lvlText w:val="%1)"/>
      <w:lvlJc w:val="left"/>
      <w:pPr>
        <w:ind w:left="1528" w:hanging="360"/>
      </w:pPr>
      <w:rPr>
        <w:rFonts w:hint="default"/>
      </w:rPr>
    </w:lvl>
    <w:lvl w:ilvl="1" w:tplc="0C0A0019" w:tentative="1">
      <w:start w:val="1"/>
      <w:numFmt w:val="lowerLetter"/>
      <w:lvlText w:val="%2."/>
      <w:lvlJc w:val="left"/>
      <w:pPr>
        <w:ind w:left="2248" w:hanging="360"/>
      </w:pPr>
    </w:lvl>
    <w:lvl w:ilvl="2" w:tplc="0C0A001B" w:tentative="1">
      <w:start w:val="1"/>
      <w:numFmt w:val="lowerRoman"/>
      <w:lvlText w:val="%3."/>
      <w:lvlJc w:val="right"/>
      <w:pPr>
        <w:ind w:left="2968" w:hanging="180"/>
      </w:pPr>
    </w:lvl>
    <w:lvl w:ilvl="3" w:tplc="0C0A000F" w:tentative="1">
      <w:start w:val="1"/>
      <w:numFmt w:val="decimal"/>
      <w:lvlText w:val="%4."/>
      <w:lvlJc w:val="left"/>
      <w:pPr>
        <w:ind w:left="3688" w:hanging="360"/>
      </w:pPr>
    </w:lvl>
    <w:lvl w:ilvl="4" w:tplc="0C0A0019" w:tentative="1">
      <w:start w:val="1"/>
      <w:numFmt w:val="lowerLetter"/>
      <w:lvlText w:val="%5."/>
      <w:lvlJc w:val="left"/>
      <w:pPr>
        <w:ind w:left="4408" w:hanging="360"/>
      </w:pPr>
    </w:lvl>
    <w:lvl w:ilvl="5" w:tplc="0C0A001B" w:tentative="1">
      <w:start w:val="1"/>
      <w:numFmt w:val="lowerRoman"/>
      <w:lvlText w:val="%6."/>
      <w:lvlJc w:val="right"/>
      <w:pPr>
        <w:ind w:left="5128" w:hanging="180"/>
      </w:pPr>
    </w:lvl>
    <w:lvl w:ilvl="6" w:tplc="0C0A000F" w:tentative="1">
      <w:start w:val="1"/>
      <w:numFmt w:val="decimal"/>
      <w:lvlText w:val="%7."/>
      <w:lvlJc w:val="left"/>
      <w:pPr>
        <w:ind w:left="5848" w:hanging="360"/>
      </w:pPr>
    </w:lvl>
    <w:lvl w:ilvl="7" w:tplc="0C0A0019" w:tentative="1">
      <w:start w:val="1"/>
      <w:numFmt w:val="lowerLetter"/>
      <w:lvlText w:val="%8."/>
      <w:lvlJc w:val="left"/>
      <w:pPr>
        <w:ind w:left="6568" w:hanging="360"/>
      </w:pPr>
    </w:lvl>
    <w:lvl w:ilvl="8" w:tplc="0C0A001B" w:tentative="1">
      <w:start w:val="1"/>
      <w:numFmt w:val="lowerRoman"/>
      <w:lvlText w:val="%9."/>
      <w:lvlJc w:val="right"/>
      <w:pPr>
        <w:ind w:left="7288" w:hanging="180"/>
      </w:pPr>
    </w:lvl>
  </w:abstractNum>
  <w:abstractNum w:abstractNumId="17">
    <w:nsid w:val="726E3561"/>
    <w:multiLevelType w:val="hybridMultilevel"/>
    <w:tmpl w:val="B900EC0A"/>
    <w:lvl w:ilvl="0" w:tplc="D7F4397C">
      <w:start w:val="2"/>
      <w:numFmt w:val="bullet"/>
      <w:lvlText w:val="-"/>
      <w:lvlJc w:val="left"/>
      <w:pPr>
        <w:tabs>
          <w:tab w:val="num" w:pos="2345"/>
        </w:tabs>
        <w:ind w:left="2345" w:hanging="360"/>
      </w:pPr>
      <w:rPr>
        <w:rFonts w:ascii="DIN-Regular" w:eastAsia="Times New Roman" w:hAnsi="DIN-Regular" w:cs="Times New Roman" w:hint="default"/>
      </w:rPr>
    </w:lvl>
    <w:lvl w:ilvl="1" w:tplc="04090003" w:tentative="1">
      <w:start w:val="1"/>
      <w:numFmt w:val="bullet"/>
      <w:lvlText w:val="o"/>
      <w:lvlJc w:val="left"/>
      <w:pPr>
        <w:tabs>
          <w:tab w:val="num" w:pos="3065"/>
        </w:tabs>
        <w:ind w:left="3065" w:hanging="360"/>
      </w:pPr>
      <w:rPr>
        <w:rFonts w:ascii="Courier New" w:hAnsi="Courier New" w:cs="Courier New" w:hint="default"/>
      </w:rPr>
    </w:lvl>
    <w:lvl w:ilvl="2" w:tplc="04090005" w:tentative="1">
      <w:start w:val="1"/>
      <w:numFmt w:val="bullet"/>
      <w:lvlText w:val=""/>
      <w:lvlJc w:val="left"/>
      <w:pPr>
        <w:tabs>
          <w:tab w:val="num" w:pos="3785"/>
        </w:tabs>
        <w:ind w:left="3785" w:hanging="360"/>
      </w:pPr>
      <w:rPr>
        <w:rFonts w:ascii="Wingdings" w:hAnsi="Wingdings" w:hint="default"/>
      </w:rPr>
    </w:lvl>
    <w:lvl w:ilvl="3" w:tplc="04090001" w:tentative="1">
      <w:start w:val="1"/>
      <w:numFmt w:val="bullet"/>
      <w:lvlText w:val=""/>
      <w:lvlJc w:val="left"/>
      <w:pPr>
        <w:tabs>
          <w:tab w:val="num" w:pos="4505"/>
        </w:tabs>
        <w:ind w:left="4505" w:hanging="360"/>
      </w:pPr>
      <w:rPr>
        <w:rFonts w:ascii="Symbol" w:hAnsi="Symbol" w:hint="default"/>
      </w:rPr>
    </w:lvl>
    <w:lvl w:ilvl="4" w:tplc="04090003" w:tentative="1">
      <w:start w:val="1"/>
      <w:numFmt w:val="bullet"/>
      <w:lvlText w:val="o"/>
      <w:lvlJc w:val="left"/>
      <w:pPr>
        <w:tabs>
          <w:tab w:val="num" w:pos="5225"/>
        </w:tabs>
        <w:ind w:left="5225" w:hanging="360"/>
      </w:pPr>
      <w:rPr>
        <w:rFonts w:ascii="Courier New" w:hAnsi="Courier New" w:cs="Courier New" w:hint="default"/>
      </w:rPr>
    </w:lvl>
    <w:lvl w:ilvl="5" w:tplc="04090005" w:tentative="1">
      <w:start w:val="1"/>
      <w:numFmt w:val="bullet"/>
      <w:lvlText w:val=""/>
      <w:lvlJc w:val="left"/>
      <w:pPr>
        <w:tabs>
          <w:tab w:val="num" w:pos="5945"/>
        </w:tabs>
        <w:ind w:left="5945" w:hanging="360"/>
      </w:pPr>
      <w:rPr>
        <w:rFonts w:ascii="Wingdings" w:hAnsi="Wingdings" w:hint="default"/>
      </w:rPr>
    </w:lvl>
    <w:lvl w:ilvl="6" w:tplc="04090001" w:tentative="1">
      <w:start w:val="1"/>
      <w:numFmt w:val="bullet"/>
      <w:lvlText w:val=""/>
      <w:lvlJc w:val="left"/>
      <w:pPr>
        <w:tabs>
          <w:tab w:val="num" w:pos="6665"/>
        </w:tabs>
        <w:ind w:left="6665" w:hanging="360"/>
      </w:pPr>
      <w:rPr>
        <w:rFonts w:ascii="Symbol" w:hAnsi="Symbol" w:hint="default"/>
      </w:rPr>
    </w:lvl>
    <w:lvl w:ilvl="7" w:tplc="04090003" w:tentative="1">
      <w:start w:val="1"/>
      <w:numFmt w:val="bullet"/>
      <w:lvlText w:val="o"/>
      <w:lvlJc w:val="left"/>
      <w:pPr>
        <w:tabs>
          <w:tab w:val="num" w:pos="7385"/>
        </w:tabs>
        <w:ind w:left="7385" w:hanging="360"/>
      </w:pPr>
      <w:rPr>
        <w:rFonts w:ascii="Courier New" w:hAnsi="Courier New" w:cs="Courier New" w:hint="default"/>
      </w:rPr>
    </w:lvl>
    <w:lvl w:ilvl="8" w:tplc="04090005" w:tentative="1">
      <w:start w:val="1"/>
      <w:numFmt w:val="bullet"/>
      <w:lvlText w:val=""/>
      <w:lvlJc w:val="left"/>
      <w:pPr>
        <w:tabs>
          <w:tab w:val="num" w:pos="8105"/>
        </w:tabs>
        <w:ind w:left="8105" w:hanging="360"/>
      </w:pPr>
      <w:rPr>
        <w:rFonts w:ascii="Wingdings" w:hAnsi="Wingdings" w:hint="default"/>
      </w:rPr>
    </w:lvl>
  </w:abstractNum>
  <w:abstractNum w:abstractNumId="18">
    <w:nsid w:val="78860DAB"/>
    <w:multiLevelType w:val="hybridMultilevel"/>
    <w:tmpl w:val="FFD2E072"/>
    <w:lvl w:ilvl="0" w:tplc="04090001">
      <w:start w:val="1"/>
      <w:numFmt w:val="bullet"/>
      <w:lvlText w:val=""/>
      <w:lvlJc w:val="left"/>
      <w:pPr>
        <w:tabs>
          <w:tab w:val="num" w:pos="2705"/>
        </w:tabs>
        <w:ind w:left="2705" w:hanging="360"/>
      </w:pPr>
      <w:rPr>
        <w:rFonts w:ascii="Symbol" w:hAnsi="Symbol" w:hint="default"/>
      </w:rPr>
    </w:lvl>
    <w:lvl w:ilvl="1" w:tplc="04090003" w:tentative="1">
      <w:start w:val="1"/>
      <w:numFmt w:val="bullet"/>
      <w:lvlText w:val="o"/>
      <w:lvlJc w:val="left"/>
      <w:pPr>
        <w:tabs>
          <w:tab w:val="num" w:pos="3425"/>
        </w:tabs>
        <w:ind w:left="3425" w:hanging="360"/>
      </w:pPr>
      <w:rPr>
        <w:rFonts w:ascii="Courier New" w:hAnsi="Courier New" w:cs="Courier New" w:hint="default"/>
      </w:rPr>
    </w:lvl>
    <w:lvl w:ilvl="2" w:tplc="04090005" w:tentative="1">
      <w:start w:val="1"/>
      <w:numFmt w:val="bullet"/>
      <w:lvlText w:val=""/>
      <w:lvlJc w:val="left"/>
      <w:pPr>
        <w:tabs>
          <w:tab w:val="num" w:pos="4145"/>
        </w:tabs>
        <w:ind w:left="4145" w:hanging="360"/>
      </w:pPr>
      <w:rPr>
        <w:rFonts w:ascii="Wingdings" w:hAnsi="Wingdings" w:hint="default"/>
      </w:rPr>
    </w:lvl>
    <w:lvl w:ilvl="3" w:tplc="04090001" w:tentative="1">
      <w:start w:val="1"/>
      <w:numFmt w:val="bullet"/>
      <w:lvlText w:val=""/>
      <w:lvlJc w:val="left"/>
      <w:pPr>
        <w:tabs>
          <w:tab w:val="num" w:pos="4865"/>
        </w:tabs>
        <w:ind w:left="4865" w:hanging="360"/>
      </w:pPr>
      <w:rPr>
        <w:rFonts w:ascii="Symbol" w:hAnsi="Symbol" w:hint="default"/>
      </w:rPr>
    </w:lvl>
    <w:lvl w:ilvl="4" w:tplc="04090003" w:tentative="1">
      <w:start w:val="1"/>
      <w:numFmt w:val="bullet"/>
      <w:lvlText w:val="o"/>
      <w:lvlJc w:val="left"/>
      <w:pPr>
        <w:tabs>
          <w:tab w:val="num" w:pos="5585"/>
        </w:tabs>
        <w:ind w:left="5585" w:hanging="360"/>
      </w:pPr>
      <w:rPr>
        <w:rFonts w:ascii="Courier New" w:hAnsi="Courier New" w:cs="Courier New" w:hint="default"/>
      </w:rPr>
    </w:lvl>
    <w:lvl w:ilvl="5" w:tplc="04090005" w:tentative="1">
      <w:start w:val="1"/>
      <w:numFmt w:val="bullet"/>
      <w:lvlText w:val=""/>
      <w:lvlJc w:val="left"/>
      <w:pPr>
        <w:tabs>
          <w:tab w:val="num" w:pos="6305"/>
        </w:tabs>
        <w:ind w:left="6305" w:hanging="360"/>
      </w:pPr>
      <w:rPr>
        <w:rFonts w:ascii="Wingdings" w:hAnsi="Wingdings" w:hint="default"/>
      </w:rPr>
    </w:lvl>
    <w:lvl w:ilvl="6" w:tplc="04090001" w:tentative="1">
      <w:start w:val="1"/>
      <w:numFmt w:val="bullet"/>
      <w:lvlText w:val=""/>
      <w:lvlJc w:val="left"/>
      <w:pPr>
        <w:tabs>
          <w:tab w:val="num" w:pos="7025"/>
        </w:tabs>
        <w:ind w:left="7025" w:hanging="360"/>
      </w:pPr>
      <w:rPr>
        <w:rFonts w:ascii="Symbol" w:hAnsi="Symbol" w:hint="default"/>
      </w:rPr>
    </w:lvl>
    <w:lvl w:ilvl="7" w:tplc="04090003" w:tentative="1">
      <w:start w:val="1"/>
      <w:numFmt w:val="bullet"/>
      <w:lvlText w:val="o"/>
      <w:lvlJc w:val="left"/>
      <w:pPr>
        <w:tabs>
          <w:tab w:val="num" w:pos="7745"/>
        </w:tabs>
        <w:ind w:left="7745" w:hanging="360"/>
      </w:pPr>
      <w:rPr>
        <w:rFonts w:ascii="Courier New" w:hAnsi="Courier New" w:cs="Courier New" w:hint="default"/>
      </w:rPr>
    </w:lvl>
    <w:lvl w:ilvl="8" w:tplc="04090005" w:tentative="1">
      <w:start w:val="1"/>
      <w:numFmt w:val="bullet"/>
      <w:lvlText w:val=""/>
      <w:lvlJc w:val="left"/>
      <w:pPr>
        <w:tabs>
          <w:tab w:val="num" w:pos="8465"/>
        </w:tabs>
        <w:ind w:left="8465" w:hanging="360"/>
      </w:pPr>
      <w:rPr>
        <w:rFonts w:ascii="Wingdings" w:hAnsi="Wingdings" w:hint="default"/>
      </w:rPr>
    </w:lvl>
  </w:abstractNum>
  <w:num w:numId="1">
    <w:abstractNumId w:val="10"/>
  </w:num>
  <w:num w:numId="2">
    <w:abstractNumId w:val="5"/>
  </w:num>
  <w:num w:numId="3">
    <w:abstractNumId w:val="11"/>
  </w:num>
  <w:num w:numId="4">
    <w:abstractNumId w:val="8"/>
  </w:num>
  <w:num w:numId="5">
    <w:abstractNumId w:val="6"/>
  </w:num>
  <w:num w:numId="6">
    <w:abstractNumId w:val="9"/>
  </w:num>
  <w:num w:numId="7">
    <w:abstractNumId w:val="3"/>
  </w:num>
  <w:num w:numId="8">
    <w:abstractNumId w:val="18"/>
  </w:num>
  <w:num w:numId="9">
    <w:abstractNumId w:val="15"/>
  </w:num>
  <w:num w:numId="10">
    <w:abstractNumId w:val="13"/>
  </w:num>
  <w:num w:numId="11">
    <w:abstractNumId w:val="12"/>
  </w:num>
  <w:num w:numId="12">
    <w:abstractNumId w:val="14"/>
  </w:num>
  <w:num w:numId="13">
    <w:abstractNumId w:val="17"/>
  </w:num>
  <w:num w:numId="14">
    <w:abstractNumId w:val="7"/>
  </w:num>
  <w:num w:numId="15">
    <w:abstractNumId w:val="1"/>
  </w:num>
  <w:num w:numId="16">
    <w:abstractNumId w:val="5"/>
    <w:lvlOverride w:ilvl="0">
      <w:startOverride w:val="2"/>
    </w:lvlOverride>
    <w:lvlOverride w:ilvl="1">
      <w:startOverride w:val="2"/>
    </w:lvlOverride>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0"/>
  </w:num>
  <w:num w:numId="25">
    <w:abstractNumId w:val="2"/>
  </w:num>
  <w:num w:numId="26">
    <w:abstractNumId w:val="5"/>
  </w:num>
  <w:num w:numId="27">
    <w:abstractNumId w:val="5"/>
  </w:num>
  <w:num w:numId="28">
    <w:abstractNumId w:val="4"/>
  </w:num>
  <w:num w:numId="29">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403"/>
  <w:hyphenationZone w:val="425"/>
  <w:noPunctuationKerning/>
  <w:characterSpacingControl w:val="doNotCompress"/>
  <w:hdrShapeDefaults>
    <o:shapedefaults v:ext="edit" spidmax="12290"/>
  </w:hdrShapeDefaults>
  <w:footnotePr>
    <w:footnote w:id="-1"/>
    <w:footnote w:id="0"/>
  </w:footnotePr>
  <w:endnotePr>
    <w:endnote w:id="-1"/>
    <w:endnote w:id="0"/>
  </w:endnotePr>
  <w:compat/>
  <w:rsids>
    <w:rsidRoot w:val="004676F3"/>
    <w:rsid w:val="00006070"/>
    <w:rsid w:val="0000659B"/>
    <w:rsid w:val="00007FE1"/>
    <w:rsid w:val="000124EC"/>
    <w:rsid w:val="00013652"/>
    <w:rsid w:val="000137F7"/>
    <w:rsid w:val="00013913"/>
    <w:rsid w:val="000146EE"/>
    <w:rsid w:val="00016479"/>
    <w:rsid w:val="00021CA6"/>
    <w:rsid w:val="00022E91"/>
    <w:rsid w:val="00025A90"/>
    <w:rsid w:val="00025D9C"/>
    <w:rsid w:val="000362E6"/>
    <w:rsid w:val="000464A9"/>
    <w:rsid w:val="00047C8A"/>
    <w:rsid w:val="00047E3A"/>
    <w:rsid w:val="00050A81"/>
    <w:rsid w:val="00057B64"/>
    <w:rsid w:val="000608B6"/>
    <w:rsid w:val="00062728"/>
    <w:rsid w:val="000629C2"/>
    <w:rsid w:val="0006340F"/>
    <w:rsid w:val="000664FD"/>
    <w:rsid w:val="00066878"/>
    <w:rsid w:val="00071C9F"/>
    <w:rsid w:val="00075C77"/>
    <w:rsid w:val="00077188"/>
    <w:rsid w:val="000778EB"/>
    <w:rsid w:val="0008169C"/>
    <w:rsid w:val="000842D2"/>
    <w:rsid w:val="00085DDC"/>
    <w:rsid w:val="00086C25"/>
    <w:rsid w:val="000910E4"/>
    <w:rsid w:val="000938DF"/>
    <w:rsid w:val="0009582A"/>
    <w:rsid w:val="000979C1"/>
    <w:rsid w:val="000A1A2E"/>
    <w:rsid w:val="000A21D4"/>
    <w:rsid w:val="000A2AAD"/>
    <w:rsid w:val="000A5F32"/>
    <w:rsid w:val="000A5F47"/>
    <w:rsid w:val="000B4E55"/>
    <w:rsid w:val="000B533A"/>
    <w:rsid w:val="000C0EEF"/>
    <w:rsid w:val="000C15E9"/>
    <w:rsid w:val="000C1A99"/>
    <w:rsid w:val="000C2C8B"/>
    <w:rsid w:val="000C33E5"/>
    <w:rsid w:val="000C4231"/>
    <w:rsid w:val="000D0412"/>
    <w:rsid w:val="000D0C71"/>
    <w:rsid w:val="000D13D8"/>
    <w:rsid w:val="000D3733"/>
    <w:rsid w:val="000D591B"/>
    <w:rsid w:val="000E0746"/>
    <w:rsid w:val="000E29A3"/>
    <w:rsid w:val="000E7DF9"/>
    <w:rsid w:val="000F0250"/>
    <w:rsid w:val="000F35D0"/>
    <w:rsid w:val="000F41B2"/>
    <w:rsid w:val="000F7ECC"/>
    <w:rsid w:val="001018AC"/>
    <w:rsid w:val="00104E5D"/>
    <w:rsid w:val="00106481"/>
    <w:rsid w:val="001101C5"/>
    <w:rsid w:val="0011023A"/>
    <w:rsid w:val="00110513"/>
    <w:rsid w:val="001110B2"/>
    <w:rsid w:val="001120AF"/>
    <w:rsid w:val="0012075D"/>
    <w:rsid w:val="00120E3A"/>
    <w:rsid w:val="001251B8"/>
    <w:rsid w:val="001261F1"/>
    <w:rsid w:val="001269FA"/>
    <w:rsid w:val="0012720D"/>
    <w:rsid w:val="001337D4"/>
    <w:rsid w:val="00135F0D"/>
    <w:rsid w:val="00136615"/>
    <w:rsid w:val="00136AEE"/>
    <w:rsid w:val="00140E82"/>
    <w:rsid w:val="00140EDB"/>
    <w:rsid w:val="001428A0"/>
    <w:rsid w:val="00144185"/>
    <w:rsid w:val="00145087"/>
    <w:rsid w:val="00145D2B"/>
    <w:rsid w:val="00146985"/>
    <w:rsid w:val="001542BE"/>
    <w:rsid w:val="00160570"/>
    <w:rsid w:val="00161298"/>
    <w:rsid w:val="001618DE"/>
    <w:rsid w:val="00162D51"/>
    <w:rsid w:val="001639E6"/>
    <w:rsid w:val="00163C2C"/>
    <w:rsid w:val="00164CE8"/>
    <w:rsid w:val="00167B9A"/>
    <w:rsid w:val="00171F39"/>
    <w:rsid w:val="00172208"/>
    <w:rsid w:val="00172DCE"/>
    <w:rsid w:val="001773AF"/>
    <w:rsid w:val="0017772F"/>
    <w:rsid w:val="00177E1E"/>
    <w:rsid w:val="00182228"/>
    <w:rsid w:val="001935EF"/>
    <w:rsid w:val="001941EB"/>
    <w:rsid w:val="00194788"/>
    <w:rsid w:val="001A1609"/>
    <w:rsid w:val="001A3A84"/>
    <w:rsid w:val="001A618B"/>
    <w:rsid w:val="001B144A"/>
    <w:rsid w:val="001B3724"/>
    <w:rsid w:val="001B4D99"/>
    <w:rsid w:val="001B7EC1"/>
    <w:rsid w:val="001C0BBC"/>
    <w:rsid w:val="001C1536"/>
    <w:rsid w:val="001C1E71"/>
    <w:rsid w:val="001C38EB"/>
    <w:rsid w:val="001C6EED"/>
    <w:rsid w:val="001D24CD"/>
    <w:rsid w:val="001D31A4"/>
    <w:rsid w:val="001E685E"/>
    <w:rsid w:val="001E7583"/>
    <w:rsid w:val="001F592B"/>
    <w:rsid w:val="001F6253"/>
    <w:rsid w:val="00200A31"/>
    <w:rsid w:val="00207403"/>
    <w:rsid w:val="00211F46"/>
    <w:rsid w:val="00212D2E"/>
    <w:rsid w:val="002138ED"/>
    <w:rsid w:val="002148DF"/>
    <w:rsid w:val="0022213B"/>
    <w:rsid w:val="002221C1"/>
    <w:rsid w:val="00223531"/>
    <w:rsid w:val="002255AF"/>
    <w:rsid w:val="00227C67"/>
    <w:rsid w:val="00227EAF"/>
    <w:rsid w:val="002305DA"/>
    <w:rsid w:val="00232734"/>
    <w:rsid w:val="00233325"/>
    <w:rsid w:val="002335F5"/>
    <w:rsid w:val="002350AA"/>
    <w:rsid w:val="0023584C"/>
    <w:rsid w:val="002362EE"/>
    <w:rsid w:val="002438E3"/>
    <w:rsid w:val="00245457"/>
    <w:rsid w:val="00245B5F"/>
    <w:rsid w:val="00247793"/>
    <w:rsid w:val="002517D2"/>
    <w:rsid w:val="00263378"/>
    <w:rsid w:val="00264B25"/>
    <w:rsid w:val="00264DC3"/>
    <w:rsid w:val="0026741B"/>
    <w:rsid w:val="00273BA5"/>
    <w:rsid w:val="002749DB"/>
    <w:rsid w:val="00275F83"/>
    <w:rsid w:val="002776B2"/>
    <w:rsid w:val="00281B00"/>
    <w:rsid w:val="00281F5E"/>
    <w:rsid w:val="00282A97"/>
    <w:rsid w:val="00283E40"/>
    <w:rsid w:val="00283E85"/>
    <w:rsid w:val="00284A70"/>
    <w:rsid w:val="00285D2D"/>
    <w:rsid w:val="00295300"/>
    <w:rsid w:val="002A0438"/>
    <w:rsid w:val="002A0B2F"/>
    <w:rsid w:val="002A7CB5"/>
    <w:rsid w:val="002B1C84"/>
    <w:rsid w:val="002B38DF"/>
    <w:rsid w:val="002B5A54"/>
    <w:rsid w:val="002C000A"/>
    <w:rsid w:val="002C0360"/>
    <w:rsid w:val="002C0D9E"/>
    <w:rsid w:val="002C2792"/>
    <w:rsid w:val="002D04EF"/>
    <w:rsid w:val="002D123B"/>
    <w:rsid w:val="002D3520"/>
    <w:rsid w:val="002D3B75"/>
    <w:rsid w:val="002D3F23"/>
    <w:rsid w:val="002D4A14"/>
    <w:rsid w:val="002D4AED"/>
    <w:rsid w:val="002D4D63"/>
    <w:rsid w:val="002D7F23"/>
    <w:rsid w:val="002E0148"/>
    <w:rsid w:val="002E0412"/>
    <w:rsid w:val="002E3F07"/>
    <w:rsid w:val="002E764B"/>
    <w:rsid w:val="002F24F5"/>
    <w:rsid w:val="002F3183"/>
    <w:rsid w:val="002F73CD"/>
    <w:rsid w:val="00300672"/>
    <w:rsid w:val="003011C3"/>
    <w:rsid w:val="0031071F"/>
    <w:rsid w:val="00311620"/>
    <w:rsid w:val="00312418"/>
    <w:rsid w:val="00313143"/>
    <w:rsid w:val="0031637C"/>
    <w:rsid w:val="00320107"/>
    <w:rsid w:val="00320741"/>
    <w:rsid w:val="00321818"/>
    <w:rsid w:val="00322238"/>
    <w:rsid w:val="0032409F"/>
    <w:rsid w:val="00325B30"/>
    <w:rsid w:val="00330876"/>
    <w:rsid w:val="00333601"/>
    <w:rsid w:val="0033473D"/>
    <w:rsid w:val="003350CF"/>
    <w:rsid w:val="003401E4"/>
    <w:rsid w:val="003418E6"/>
    <w:rsid w:val="003447A0"/>
    <w:rsid w:val="0035237D"/>
    <w:rsid w:val="003536F1"/>
    <w:rsid w:val="00353935"/>
    <w:rsid w:val="00354BAE"/>
    <w:rsid w:val="003574B3"/>
    <w:rsid w:val="00357849"/>
    <w:rsid w:val="00357CC0"/>
    <w:rsid w:val="00360E17"/>
    <w:rsid w:val="00362FBE"/>
    <w:rsid w:val="00366296"/>
    <w:rsid w:val="003663A5"/>
    <w:rsid w:val="00375590"/>
    <w:rsid w:val="003760C4"/>
    <w:rsid w:val="0037624A"/>
    <w:rsid w:val="00383E24"/>
    <w:rsid w:val="00385807"/>
    <w:rsid w:val="0039496A"/>
    <w:rsid w:val="003A008D"/>
    <w:rsid w:val="003A0694"/>
    <w:rsid w:val="003A3C8A"/>
    <w:rsid w:val="003A631C"/>
    <w:rsid w:val="003A7935"/>
    <w:rsid w:val="003B7519"/>
    <w:rsid w:val="003C183F"/>
    <w:rsid w:val="003C2C2B"/>
    <w:rsid w:val="003C3BC3"/>
    <w:rsid w:val="003C4A07"/>
    <w:rsid w:val="003C6B5A"/>
    <w:rsid w:val="003D04D9"/>
    <w:rsid w:val="003D0995"/>
    <w:rsid w:val="003D1F6C"/>
    <w:rsid w:val="003D40FF"/>
    <w:rsid w:val="003E0917"/>
    <w:rsid w:val="003E268A"/>
    <w:rsid w:val="003E7416"/>
    <w:rsid w:val="003E7BD0"/>
    <w:rsid w:val="003F35FA"/>
    <w:rsid w:val="003F6872"/>
    <w:rsid w:val="00403688"/>
    <w:rsid w:val="00405F71"/>
    <w:rsid w:val="0040603B"/>
    <w:rsid w:val="0040744C"/>
    <w:rsid w:val="004108CD"/>
    <w:rsid w:val="00412B81"/>
    <w:rsid w:val="00412D37"/>
    <w:rsid w:val="004131A7"/>
    <w:rsid w:val="00415E9E"/>
    <w:rsid w:val="00417C19"/>
    <w:rsid w:val="00421CE5"/>
    <w:rsid w:val="004237EC"/>
    <w:rsid w:val="004250E4"/>
    <w:rsid w:val="00425F80"/>
    <w:rsid w:val="00432712"/>
    <w:rsid w:val="00433D6E"/>
    <w:rsid w:val="00434181"/>
    <w:rsid w:val="00435258"/>
    <w:rsid w:val="004418E4"/>
    <w:rsid w:val="0044222E"/>
    <w:rsid w:val="00444321"/>
    <w:rsid w:val="00444712"/>
    <w:rsid w:val="00445906"/>
    <w:rsid w:val="00450A8A"/>
    <w:rsid w:val="00454147"/>
    <w:rsid w:val="00454F55"/>
    <w:rsid w:val="00456094"/>
    <w:rsid w:val="004566CA"/>
    <w:rsid w:val="004637AF"/>
    <w:rsid w:val="00464F4A"/>
    <w:rsid w:val="0046672D"/>
    <w:rsid w:val="004676F3"/>
    <w:rsid w:val="00467C84"/>
    <w:rsid w:val="004721C0"/>
    <w:rsid w:val="00474E8D"/>
    <w:rsid w:val="0048584C"/>
    <w:rsid w:val="0048737F"/>
    <w:rsid w:val="004878EA"/>
    <w:rsid w:val="00492F75"/>
    <w:rsid w:val="004A36FE"/>
    <w:rsid w:val="004A5751"/>
    <w:rsid w:val="004A719F"/>
    <w:rsid w:val="004B54A1"/>
    <w:rsid w:val="004B73A8"/>
    <w:rsid w:val="004C2565"/>
    <w:rsid w:val="004C50AC"/>
    <w:rsid w:val="004C718C"/>
    <w:rsid w:val="004C7839"/>
    <w:rsid w:val="004D09BB"/>
    <w:rsid w:val="004D373C"/>
    <w:rsid w:val="004D3A2D"/>
    <w:rsid w:val="004D4A6F"/>
    <w:rsid w:val="004D6398"/>
    <w:rsid w:val="004E030F"/>
    <w:rsid w:val="004E1EF7"/>
    <w:rsid w:val="004E2D52"/>
    <w:rsid w:val="004E63D4"/>
    <w:rsid w:val="004F0A9B"/>
    <w:rsid w:val="004F1335"/>
    <w:rsid w:val="004F2ADF"/>
    <w:rsid w:val="004F45FA"/>
    <w:rsid w:val="004F48D8"/>
    <w:rsid w:val="005025C0"/>
    <w:rsid w:val="00502832"/>
    <w:rsid w:val="0050468F"/>
    <w:rsid w:val="00504D0F"/>
    <w:rsid w:val="00507ECB"/>
    <w:rsid w:val="005119F0"/>
    <w:rsid w:val="0051215B"/>
    <w:rsid w:val="00516CE2"/>
    <w:rsid w:val="00520DE4"/>
    <w:rsid w:val="00521394"/>
    <w:rsid w:val="005237F2"/>
    <w:rsid w:val="00523A09"/>
    <w:rsid w:val="00523BBD"/>
    <w:rsid w:val="00530D78"/>
    <w:rsid w:val="00533D10"/>
    <w:rsid w:val="00534C4A"/>
    <w:rsid w:val="00536901"/>
    <w:rsid w:val="00544538"/>
    <w:rsid w:val="00546462"/>
    <w:rsid w:val="005512C5"/>
    <w:rsid w:val="00552128"/>
    <w:rsid w:val="0055526B"/>
    <w:rsid w:val="005554D4"/>
    <w:rsid w:val="00561240"/>
    <w:rsid w:val="00563521"/>
    <w:rsid w:val="005718B2"/>
    <w:rsid w:val="00573F15"/>
    <w:rsid w:val="00575AAA"/>
    <w:rsid w:val="00575BC0"/>
    <w:rsid w:val="00576184"/>
    <w:rsid w:val="005823E4"/>
    <w:rsid w:val="00584366"/>
    <w:rsid w:val="00593649"/>
    <w:rsid w:val="00595689"/>
    <w:rsid w:val="00596520"/>
    <w:rsid w:val="00597766"/>
    <w:rsid w:val="005A1FFB"/>
    <w:rsid w:val="005A2018"/>
    <w:rsid w:val="005A4F85"/>
    <w:rsid w:val="005B0F56"/>
    <w:rsid w:val="005B122F"/>
    <w:rsid w:val="005B1E5C"/>
    <w:rsid w:val="005B226D"/>
    <w:rsid w:val="005B7390"/>
    <w:rsid w:val="005C08BB"/>
    <w:rsid w:val="005C187C"/>
    <w:rsid w:val="005C3490"/>
    <w:rsid w:val="005C5386"/>
    <w:rsid w:val="005D56B6"/>
    <w:rsid w:val="005D60F8"/>
    <w:rsid w:val="005E12CB"/>
    <w:rsid w:val="005E4196"/>
    <w:rsid w:val="005E6610"/>
    <w:rsid w:val="005F0352"/>
    <w:rsid w:val="005F0C16"/>
    <w:rsid w:val="006001E3"/>
    <w:rsid w:val="00607A1E"/>
    <w:rsid w:val="00612AD9"/>
    <w:rsid w:val="00616239"/>
    <w:rsid w:val="006167F5"/>
    <w:rsid w:val="006178C3"/>
    <w:rsid w:val="00621F00"/>
    <w:rsid w:val="00624202"/>
    <w:rsid w:val="0062747E"/>
    <w:rsid w:val="006328EC"/>
    <w:rsid w:val="00634437"/>
    <w:rsid w:val="006348A7"/>
    <w:rsid w:val="006409C1"/>
    <w:rsid w:val="00640B63"/>
    <w:rsid w:val="00647057"/>
    <w:rsid w:val="0065001E"/>
    <w:rsid w:val="00652106"/>
    <w:rsid w:val="00662B0B"/>
    <w:rsid w:val="00667187"/>
    <w:rsid w:val="006729C5"/>
    <w:rsid w:val="006734D7"/>
    <w:rsid w:val="0067508F"/>
    <w:rsid w:val="00675D61"/>
    <w:rsid w:val="00682D3A"/>
    <w:rsid w:val="00684F17"/>
    <w:rsid w:val="006854C6"/>
    <w:rsid w:val="00686C6A"/>
    <w:rsid w:val="0068796F"/>
    <w:rsid w:val="006A19CE"/>
    <w:rsid w:val="006B0C73"/>
    <w:rsid w:val="006B2FC6"/>
    <w:rsid w:val="006B555C"/>
    <w:rsid w:val="006B7627"/>
    <w:rsid w:val="006C04B6"/>
    <w:rsid w:val="006C11E9"/>
    <w:rsid w:val="006C1740"/>
    <w:rsid w:val="006C3566"/>
    <w:rsid w:val="006C432B"/>
    <w:rsid w:val="006C4E53"/>
    <w:rsid w:val="006C60A8"/>
    <w:rsid w:val="006C6BA4"/>
    <w:rsid w:val="006C7652"/>
    <w:rsid w:val="006D4ED9"/>
    <w:rsid w:val="006D54C5"/>
    <w:rsid w:val="006D76B8"/>
    <w:rsid w:val="006D7A20"/>
    <w:rsid w:val="006D7E28"/>
    <w:rsid w:val="006E187D"/>
    <w:rsid w:val="006E374A"/>
    <w:rsid w:val="006E7603"/>
    <w:rsid w:val="006F4D77"/>
    <w:rsid w:val="006F73A8"/>
    <w:rsid w:val="00706780"/>
    <w:rsid w:val="007073EC"/>
    <w:rsid w:val="00707439"/>
    <w:rsid w:val="00711378"/>
    <w:rsid w:val="0072032F"/>
    <w:rsid w:val="007244D9"/>
    <w:rsid w:val="00726395"/>
    <w:rsid w:val="00726920"/>
    <w:rsid w:val="00727E9F"/>
    <w:rsid w:val="00731507"/>
    <w:rsid w:val="00733049"/>
    <w:rsid w:val="00737B0A"/>
    <w:rsid w:val="007405FB"/>
    <w:rsid w:val="00740AEA"/>
    <w:rsid w:val="0074141A"/>
    <w:rsid w:val="0074158F"/>
    <w:rsid w:val="00741DA2"/>
    <w:rsid w:val="00743EE0"/>
    <w:rsid w:val="00745A93"/>
    <w:rsid w:val="007478FD"/>
    <w:rsid w:val="007510F1"/>
    <w:rsid w:val="0075122A"/>
    <w:rsid w:val="00751520"/>
    <w:rsid w:val="007540B3"/>
    <w:rsid w:val="0075656A"/>
    <w:rsid w:val="00763B8B"/>
    <w:rsid w:val="007640ED"/>
    <w:rsid w:val="00764301"/>
    <w:rsid w:val="00764468"/>
    <w:rsid w:val="007655F7"/>
    <w:rsid w:val="00766D2B"/>
    <w:rsid w:val="0076783A"/>
    <w:rsid w:val="00767D0F"/>
    <w:rsid w:val="007730C2"/>
    <w:rsid w:val="007737B2"/>
    <w:rsid w:val="00773B70"/>
    <w:rsid w:val="00774BFE"/>
    <w:rsid w:val="00787893"/>
    <w:rsid w:val="00787B00"/>
    <w:rsid w:val="00790338"/>
    <w:rsid w:val="00791530"/>
    <w:rsid w:val="00795279"/>
    <w:rsid w:val="007A02D9"/>
    <w:rsid w:val="007A0E11"/>
    <w:rsid w:val="007A5438"/>
    <w:rsid w:val="007A5C64"/>
    <w:rsid w:val="007B7168"/>
    <w:rsid w:val="007C0BA8"/>
    <w:rsid w:val="007C0F59"/>
    <w:rsid w:val="007C0F90"/>
    <w:rsid w:val="007C28AA"/>
    <w:rsid w:val="007C2D8F"/>
    <w:rsid w:val="007C459A"/>
    <w:rsid w:val="007C50A4"/>
    <w:rsid w:val="007C62D9"/>
    <w:rsid w:val="007C67B2"/>
    <w:rsid w:val="007D215A"/>
    <w:rsid w:val="007D379B"/>
    <w:rsid w:val="007E0D0F"/>
    <w:rsid w:val="007E2B37"/>
    <w:rsid w:val="007E70B8"/>
    <w:rsid w:val="007E7268"/>
    <w:rsid w:val="007F01F6"/>
    <w:rsid w:val="007F18D0"/>
    <w:rsid w:val="007F3B40"/>
    <w:rsid w:val="007F47A0"/>
    <w:rsid w:val="007F6666"/>
    <w:rsid w:val="0080051A"/>
    <w:rsid w:val="00801038"/>
    <w:rsid w:val="00802648"/>
    <w:rsid w:val="00810D9E"/>
    <w:rsid w:val="00816B18"/>
    <w:rsid w:val="00820F3D"/>
    <w:rsid w:val="008239E5"/>
    <w:rsid w:val="00823F74"/>
    <w:rsid w:val="00826F81"/>
    <w:rsid w:val="008310AF"/>
    <w:rsid w:val="0083225A"/>
    <w:rsid w:val="00832B8A"/>
    <w:rsid w:val="00833EA8"/>
    <w:rsid w:val="00836B1F"/>
    <w:rsid w:val="0083734F"/>
    <w:rsid w:val="00837DA4"/>
    <w:rsid w:val="00840103"/>
    <w:rsid w:val="0084142F"/>
    <w:rsid w:val="008427D8"/>
    <w:rsid w:val="00847395"/>
    <w:rsid w:val="008523D4"/>
    <w:rsid w:val="008555C7"/>
    <w:rsid w:val="00862CA3"/>
    <w:rsid w:val="00863811"/>
    <w:rsid w:val="0086418B"/>
    <w:rsid w:val="0087466C"/>
    <w:rsid w:val="00877AD0"/>
    <w:rsid w:val="00880681"/>
    <w:rsid w:val="00882AB8"/>
    <w:rsid w:val="0089074F"/>
    <w:rsid w:val="00893D13"/>
    <w:rsid w:val="00894753"/>
    <w:rsid w:val="008967A5"/>
    <w:rsid w:val="00897DCC"/>
    <w:rsid w:val="008A0ADC"/>
    <w:rsid w:val="008A263F"/>
    <w:rsid w:val="008A2866"/>
    <w:rsid w:val="008A7627"/>
    <w:rsid w:val="008A7B93"/>
    <w:rsid w:val="008B1A8F"/>
    <w:rsid w:val="008B2C6C"/>
    <w:rsid w:val="008B7113"/>
    <w:rsid w:val="008C2AF9"/>
    <w:rsid w:val="008C4933"/>
    <w:rsid w:val="008C53BB"/>
    <w:rsid w:val="008C726A"/>
    <w:rsid w:val="008C730B"/>
    <w:rsid w:val="008C7A6B"/>
    <w:rsid w:val="008C7CB3"/>
    <w:rsid w:val="008D4805"/>
    <w:rsid w:val="008D7D3B"/>
    <w:rsid w:val="008E3896"/>
    <w:rsid w:val="008E4F7A"/>
    <w:rsid w:val="008F0DFA"/>
    <w:rsid w:val="008F4292"/>
    <w:rsid w:val="008F6671"/>
    <w:rsid w:val="008F69AF"/>
    <w:rsid w:val="008F6AF1"/>
    <w:rsid w:val="00901014"/>
    <w:rsid w:val="0090133C"/>
    <w:rsid w:val="009025F8"/>
    <w:rsid w:val="0090362A"/>
    <w:rsid w:val="00906CE8"/>
    <w:rsid w:val="00912562"/>
    <w:rsid w:val="0091406D"/>
    <w:rsid w:val="00914F19"/>
    <w:rsid w:val="00917D41"/>
    <w:rsid w:val="00921507"/>
    <w:rsid w:val="0092497F"/>
    <w:rsid w:val="00924EE1"/>
    <w:rsid w:val="009261BE"/>
    <w:rsid w:val="009309D1"/>
    <w:rsid w:val="009311A2"/>
    <w:rsid w:val="00933052"/>
    <w:rsid w:val="00933FFA"/>
    <w:rsid w:val="009464E3"/>
    <w:rsid w:val="009468F2"/>
    <w:rsid w:val="00947730"/>
    <w:rsid w:val="00947C74"/>
    <w:rsid w:val="009509D6"/>
    <w:rsid w:val="009512FD"/>
    <w:rsid w:val="0095444F"/>
    <w:rsid w:val="0096629C"/>
    <w:rsid w:val="00966387"/>
    <w:rsid w:val="00967DF2"/>
    <w:rsid w:val="00970D73"/>
    <w:rsid w:val="0097576E"/>
    <w:rsid w:val="00975AD6"/>
    <w:rsid w:val="00975B2E"/>
    <w:rsid w:val="00975B7F"/>
    <w:rsid w:val="00980A01"/>
    <w:rsid w:val="0098136F"/>
    <w:rsid w:val="00985FFE"/>
    <w:rsid w:val="00986CC7"/>
    <w:rsid w:val="0098716D"/>
    <w:rsid w:val="009922F9"/>
    <w:rsid w:val="009923E6"/>
    <w:rsid w:val="009939F9"/>
    <w:rsid w:val="009946FE"/>
    <w:rsid w:val="009A100C"/>
    <w:rsid w:val="009A1D7F"/>
    <w:rsid w:val="009A28D0"/>
    <w:rsid w:val="009A53E5"/>
    <w:rsid w:val="009A629B"/>
    <w:rsid w:val="009B15C8"/>
    <w:rsid w:val="009B1AE9"/>
    <w:rsid w:val="009B50F7"/>
    <w:rsid w:val="009B5143"/>
    <w:rsid w:val="009C1FCB"/>
    <w:rsid w:val="009C4B62"/>
    <w:rsid w:val="009C4F6B"/>
    <w:rsid w:val="009E1DEB"/>
    <w:rsid w:val="009E252E"/>
    <w:rsid w:val="009E2A36"/>
    <w:rsid w:val="009E3276"/>
    <w:rsid w:val="009E3695"/>
    <w:rsid w:val="009E3F46"/>
    <w:rsid w:val="009E5331"/>
    <w:rsid w:val="009E7F40"/>
    <w:rsid w:val="009F524D"/>
    <w:rsid w:val="009F6146"/>
    <w:rsid w:val="00A04299"/>
    <w:rsid w:val="00A0578C"/>
    <w:rsid w:val="00A11A9C"/>
    <w:rsid w:val="00A12531"/>
    <w:rsid w:val="00A1348E"/>
    <w:rsid w:val="00A16C4B"/>
    <w:rsid w:val="00A1794B"/>
    <w:rsid w:val="00A20734"/>
    <w:rsid w:val="00A27B58"/>
    <w:rsid w:val="00A30943"/>
    <w:rsid w:val="00A30D95"/>
    <w:rsid w:val="00A325AC"/>
    <w:rsid w:val="00A326C0"/>
    <w:rsid w:val="00A40D39"/>
    <w:rsid w:val="00A422ED"/>
    <w:rsid w:val="00A43B86"/>
    <w:rsid w:val="00A43D2E"/>
    <w:rsid w:val="00A4735D"/>
    <w:rsid w:val="00A5001C"/>
    <w:rsid w:val="00A523A9"/>
    <w:rsid w:val="00A52C57"/>
    <w:rsid w:val="00A5692D"/>
    <w:rsid w:val="00A61781"/>
    <w:rsid w:val="00A6324D"/>
    <w:rsid w:val="00A6429C"/>
    <w:rsid w:val="00A669C7"/>
    <w:rsid w:val="00A66C1A"/>
    <w:rsid w:val="00A67D13"/>
    <w:rsid w:val="00A81CE7"/>
    <w:rsid w:val="00A83B8C"/>
    <w:rsid w:val="00A85958"/>
    <w:rsid w:val="00A86A84"/>
    <w:rsid w:val="00A90BB4"/>
    <w:rsid w:val="00A979CC"/>
    <w:rsid w:val="00AA43D9"/>
    <w:rsid w:val="00AA4A55"/>
    <w:rsid w:val="00AB113E"/>
    <w:rsid w:val="00AB16B4"/>
    <w:rsid w:val="00AB1A4B"/>
    <w:rsid w:val="00AB2F25"/>
    <w:rsid w:val="00AB445C"/>
    <w:rsid w:val="00AB5793"/>
    <w:rsid w:val="00AC0E5B"/>
    <w:rsid w:val="00AC146B"/>
    <w:rsid w:val="00AC33CD"/>
    <w:rsid w:val="00AC372D"/>
    <w:rsid w:val="00AC4120"/>
    <w:rsid w:val="00AD0BF0"/>
    <w:rsid w:val="00AD0CE4"/>
    <w:rsid w:val="00AE1D42"/>
    <w:rsid w:val="00AE23B0"/>
    <w:rsid w:val="00AE4D2A"/>
    <w:rsid w:val="00AF1A18"/>
    <w:rsid w:val="00AF4279"/>
    <w:rsid w:val="00B01032"/>
    <w:rsid w:val="00B01372"/>
    <w:rsid w:val="00B017AC"/>
    <w:rsid w:val="00B01A16"/>
    <w:rsid w:val="00B01AF7"/>
    <w:rsid w:val="00B03259"/>
    <w:rsid w:val="00B1181C"/>
    <w:rsid w:val="00B1509B"/>
    <w:rsid w:val="00B2027A"/>
    <w:rsid w:val="00B246B5"/>
    <w:rsid w:val="00B26B90"/>
    <w:rsid w:val="00B35447"/>
    <w:rsid w:val="00B4223E"/>
    <w:rsid w:val="00B4644F"/>
    <w:rsid w:val="00B469BC"/>
    <w:rsid w:val="00B51D02"/>
    <w:rsid w:val="00B60094"/>
    <w:rsid w:val="00B60BA0"/>
    <w:rsid w:val="00B638B3"/>
    <w:rsid w:val="00B662CD"/>
    <w:rsid w:val="00B6692F"/>
    <w:rsid w:val="00B6709A"/>
    <w:rsid w:val="00B711C3"/>
    <w:rsid w:val="00B75A7D"/>
    <w:rsid w:val="00B76942"/>
    <w:rsid w:val="00B82996"/>
    <w:rsid w:val="00B847A5"/>
    <w:rsid w:val="00B85E91"/>
    <w:rsid w:val="00B90682"/>
    <w:rsid w:val="00B95944"/>
    <w:rsid w:val="00B96DD0"/>
    <w:rsid w:val="00B9737E"/>
    <w:rsid w:val="00B976DB"/>
    <w:rsid w:val="00B978D6"/>
    <w:rsid w:val="00BA1F4D"/>
    <w:rsid w:val="00BA33E3"/>
    <w:rsid w:val="00BA4878"/>
    <w:rsid w:val="00BA592A"/>
    <w:rsid w:val="00BA5F3A"/>
    <w:rsid w:val="00BA6351"/>
    <w:rsid w:val="00BB2CEE"/>
    <w:rsid w:val="00BB3465"/>
    <w:rsid w:val="00BB3B71"/>
    <w:rsid w:val="00BB53E3"/>
    <w:rsid w:val="00BC00A8"/>
    <w:rsid w:val="00BC3D1D"/>
    <w:rsid w:val="00BC4410"/>
    <w:rsid w:val="00BC501E"/>
    <w:rsid w:val="00BD1E1B"/>
    <w:rsid w:val="00BD3475"/>
    <w:rsid w:val="00BD4808"/>
    <w:rsid w:val="00BE1D5E"/>
    <w:rsid w:val="00BE4FD0"/>
    <w:rsid w:val="00BF0A18"/>
    <w:rsid w:val="00BF1D96"/>
    <w:rsid w:val="00BF3977"/>
    <w:rsid w:val="00BF5243"/>
    <w:rsid w:val="00C00E7E"/>
    <w:rsid w:val="00C054D2"/>
    <w:rsid w:val="00C068DC"/>
    <w:rsid w:val="00C10CCA"/>
    <w:rsid w:val="00C14E98"/>
    <w:rsid w:val="00C16D78"/>
    <w:rsid w:val="00C20822"/>
    <w:rsid w:val="00C212E7"/>
    <w:rsid w:val="00C218AF"/>
    <w:rsid w:val="00C2222D"/>
    <w:rsid w:val="00C30707"/>
    <w:rsid w:val="00C31231"/>
    <w:rsid w:val="00C35CE7"/>
    <w:rsid w:val="00C376D3"/>
    <w:rsid w:val="00C4060D"/>
    <w:rsid w:val="00C41827"/>
    <w:rsid w:val="00C44BC0"/>
    <w:rsid w:val="00C458D9"/>
    <w:rsid w:val="00C45C04"/>
    <w:rsid w:val="00C52ECC"/>
    <w:rsid w:val="00C54200"/>
    <w:rsid w:val="00C558E5"/>
    <w:rsid w:val="00C56AA5"/>
    <w:rsid w:val="00C56AFF"/>
    <w:rsid w:val="00C617B1"/>
    <w:rsid w:val="00C6439D"/>
    <w:rsid w:val="00C64C42"/>
    <w:rsid w:val="00C70985"/>
    <w:rsid w:val="00C74DA8"/>
    <w:rsid w:val="00C76FBC"/>
    <w:rsid w:val="00C90A1F"/>
    <w:rsid w:val="00CA23D6"/>
    <w:rsid w:val="00CA66A4"/>
    <w:rsid w:val="00CA69D7"/>
    <w:rsid w:val="00CB1840"/>
    <w:rsid w:val="00CB1B43"/>
    <w:rsid w:val="00CB1ED0"/>
    <w:rsid w:val="00CB5992"/>
    <w:rsid w:val="00CB5F99"/>
    <w:rsid w:val="00CB60FC"/>
    <w:rsid w:val="00CB710D"/>
    <w:rsid w:val="00CB74CB"/>
    <w:rsid w:val="00CC0E64"/>
    <w:rsid w:val="00CC2F7F"/>
    <w:rsid w:val="00CC37CE"/>
    <w:rsid w:val="00CC50EC"/>
    <w:rsid w:val="00CC6E80"/>
    <w:rsid w:val="00CD2BAA"/>
    <w:rsid w:val="00CD7F1B"/>
    <w:rsid w:val="00CE00B5"/>
    <w:rsid w:val="00CE08FF"/>
    <w:rsid w:val="00CE15BA"/>
    <w:rsid w:val="00CE1AAC"/>
    <w:rsid w:val="00CE248E"/>
    <w:rsid w:val="00CE4072"/>
    <w:rsid w:val="00CE472E"/>
    <w:rsid w:val="00CE6B9A"/>
    <w:rsid w:val="00CF14C8"/>
    <w:rsid w:val="00CF1C0D"/>
    <w:rsid w:val="00CF397F"/>
    <w:rsid w:val="00CF4C56"/>
    <w:rsid w:val="00D07797"/>
    <w:rsid w:val="00D0794D"/>
    <w:rsid w:val="00D10339"/>
    <w:rsid w:val="00D15A04"/>
    <w:rsid w:val="00D16C1D"/>
    <w:rsid w:val="00D20159"/>
    <w:rsid w:val="00D20726"/>
    <w:rsid w:val="00D22225"/>
    <w:rsid w:val="00D240C2"/>
    <w:rsid w:val="00D24429"/>
    <w:rsid w:val="00D24733"/>
    <w:rsid w:val="00D305CF"/>
    <w:rsid w:val="00D35178"/>
    <w:rsid w:val="00D37991"/>
    <w:rsid w:val="00D45285"/>
    <w:rsid w:val="00D466A2"/>
    <w:rsid w:val="00D567C7"/>
    <w:rsid w:val="00D618A7"/>
    <w:rsid w:val="00D6269A"/>
    <w:rsid w:val="00D6598C"/>
    <w:rsid w:val="00D70E59"/>
    <w:rsid w:val="00D715A4"/>
    <w:rsid w:val="00D755CF"/>
    <w:rsid w:val="00D767DD"/>
    <w:rsid w:val="00D777AA"/>
    <w:rsid w:val="00D803DB"/>
    <w:rsid w:val="00D83BB6"/>
    <w:rsid w:val="00D848B4"/>
    <w:rsid w:val="00D87FD9"/>
    <w:rsid w:val="00D90C28"/>
    <w:rsid w:val="00D90F8B"/>
    <w:rsid w:val="00D91DB2"/>
    <w:rsid w:val="00D9797D"/>
    <w:rsid w:val="00DA1513"/>
    <w:rsid w:val="00DA28DE"/>
    <w:rsid w:val="00DA2C2D"/>
    <w:rsid w:val="00DA3492"/>
    <w:rsid w:val="00DA5F84"/>
    <w:rsid w:val="00DB1683"/>
    <w:rsid w:val="00DB3171"/>
    <w:rsid w:val="00DB3485"/>
    <w:rsid w:val="00DB3A52"/>
    <w:rsid w:val="00DB3F2F"/>
    <w:rsid w:val="00DB68FB"/>
    <w:rsid w:val="00DC5DC2"/>
    <w:rsid w:val="00DC6695"/>
    <w:rsid w:val="00DC6865"/>
    <w:rsid w:val="00DD3B0E"/>
    <w:rsid w:val="00DD5FCD"/>
    <w:rsid w:val="00DD6829"/>
    <w:rsid w:val="00DE12EB"/>
    <w:rsid w:val="00DE2C54"/>
    <w:rsid w:val="00DE2F3C"/>
    <w:rsid w:val="00DE3464"/>
    <w:rsid w:val="00DE665A"/>
    <w:rsid w:val="00DF0B65"/>
    <w:rsid w:val="00DF22E2"/>
    <w:rsid w:val="00DF261A"/>
    <w:rsid w:val="00DF382B"/>
    <w:rsid w:val="00DF7195"/>
    <w:rsid w:val="00E0271C"/>
    <w:rsid w:val="00E03193"/>
    <w:rsid w:val="00E03845"/>
    <w:rsid w:val="00E05AA5"/>
    <w:rsid w:val="00E05B63"/>
    <w:rsid w:val="00E07B32"/>
    <w:rsid w:val="00E1103B"/>
    <w:rsid w:val="00E110FC"/>
    <w:rsid w:val="00E15E52"/>
    <w:rsid w:val="00E17EA0"/>
    <w:rsid w:val="00E20718"/>
    <w:rsid w:val="00E26DD2"/>
    <w:rsid w:val="00E32148"/>
    <w:rsid w:val="00E35932"/>
    <w:rsid w:val="00E35DFE"/>
    <w:rsid w:val="00E405ED"/>
    <w:rsid w:val="00E40E50"/>
    <w:rsid w:val="00E43E87"/>
    <w:rsid w:val="00E5045A"/>
    <w:rsid w:val="00E51725"/>
    <w:rsid w:val="00E52A48"/>
    <w:rsid w:val="00E5551A"/>
    <w:rsid w:val="00E559FC"/>
    <w:rsid w:val="00E62749"/>
    <w:rsid w:val="00E71682"/>
    <w:rsid w:val="00E71AC6"/>
    <w:rsid w:val="00E72F07"/>
    <w:rsid w:val="00E73B29"/>
    <w:rsid w:val="00E751E5"/>
    <w:rsid w:val="00E809B9"/>
    <w:rsid w:val="00E82638"/>
    <w:rsid w:val="00E829E8"/>
    <w:rsid w:val="00E831B2"/>
    <w:rsid w:val="00E86A97"/>
    <w:rsid w:val="00E93C9C"/>
    <w:rsid w:val="00EA0541"/>
    <w:rsid w:val="00EA2BB0"/>
    <w:rsid w:val="00EA4005"/>
    <w:rsid w:val="00EA699B"/>
    <w:rsid w:val="00EB049E"/>
    <w:rsid w:val="00EB12AE"/>
    <w:rsid w:val="00EB2640"/>
    <w:rsid w:val="00EB3919"/>
    <w:rsid w:val="00EB6355"/>
    <w:rsid w:val="00EB640A"/>
    <w:rsid w:val="00EC7B30"/>
    <w:rsid w:val="00ED2DFB"/>
    <w:rsid w:val="00ED38CD"/>
    <w:rsid w:val="00ED4B67"/>
    <w:rsid w:val="00ED7AAD"/>
    <w:rsid w:val="00EE153A"/>
    <w:rsid w:val="00EE1A2E"/>
    <w:rsid w:val="00EE2D4C"/>
    <w:rsid w:val="00EE3352"/>
    <w:rsid w:val="00EE5FE9"/>
    <w:rsid w:val="00EE7A6A"/>
    <w:rsid w:val="00EF12F0"/>
    <w:rsid w:val="00F01A8F"/>
    <w:rsid w:val="00F0592E"/>
    <w:rsid w:val="00F0686C"/>
    <w:rsid w:val="00F1071B"/>
    <w:rsid w:val="00F11E53"/>
    <w:rsid w:val="00F137F3"/>
    <w:rsid w:val="00F15973"/>
    <w:rsid w:val="00F23255"/>
    <w:rsid w:val="00F243A3"/>
    <w:rsid w:val="00F24C9B"/>
    <w:rsid w:val="00F26857"/>
    <w:rsid w:val="00F31599"/>
    <w:rsid w:val="00F32929"/>
    <w:rsid w:val="00F33C2C"/>
    <w:rsid w:val="00F3592E"/>
    <w:rsid w:val="00F35E84"/>
    <w:rsid w:val="00F36886"/>
    <w:rsid w:val="00F3709C"/>
    <w:rsid w:val="00F4020A"/>
    <w:rsid w:val="00F44E3F"/>
    <w:rsid w:val="00F52855"/>
    <w:rsid w:val="00F56A18"/>
    <w:rsid w:val="00F619CE"/>
    <w:rsid w:val="00F62DD5"/>
    <w:rsid w:val="00F6753C"/>
    <w:rsid w:val="00F77F59"/>
    <w:rsid w:val="00F8046C"/>
    <w:rsid w:val="00F8519B"/>
    <w:rsid w:val="00F859E8"/>
    <w:rsid w:val="00F92511"/>
    <w:rsid w:val="00F93402"/>
    <w:rsid w:val="00FA058D"/>
    <w:rsid w:val="00FA100C"/>
    <w:rsid w:val="00FA1AD0"/>
    <w:rsid w:val="00FA1BA5"/>
    <w:rsid w:val="00FA2A03"/>
    <w:rsid w:val="00FA4123"/>
    <w:rsid w:val="00FA56FC"/>
    <w:rsid w:val="00FC0CA5"/>
    <w:rsid w:val="00FD16FA"/>
    <w:rsid w:val="00FD2393"/>
    <w:rsid w:val="00FD2A5E"/>
    <w:rsid w:val="00FD64CD"/>
    <w:rsid w:val="00FE0D8C"/>
    <w:rsid w:val="00FE726F"/>
    <w:rsid w:val="00FF10FF"/>
    <w:rsid w:val="00FF17CC"/>
    <w:rsid w:val="00FF562C"/>
    <w:rsid w:val="00FF7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726"/>
    <w:rPr>
      <w:sz w:val="24"/>
      <w:szCs w:val="24"/>
      <w:lang w:val="pt-PT"/>
    </w:rPr>
  </w:style>
  <w:style w:type="paragraph" w:styleId="Heading1">
    <w:name w:val="heading 1"/>
    <w:basedOn w:val="Normal"/>
    <w:next w:val="Normal"/>
    <w:autoRedefine/>
    <w:qFormat/>
    <w:rsid w:val="006854C6"/>
    <w:pPr>
      <w:keepNext/>
      <w:numPr>
        <w:numId w:val="2"/>
      </w:numPr>
      <w:spacing w:before="240" w:after="240"/>
      <w:jc w:val="both"/>
      <w:outlineLvl w:val="0"/>
    </w:pPr>
    <w:rPr>
      <w:rFonts w:ascii="DIN-Medium" w:hAnsi="DIN-Medium"/>
      <w:b/>
      <w:noProof/>
      <w:color w:val="1F497D" w:themeColor="text2"/>
      <w:lang w:val="es-ES_tradnl"/>
    </w:rPr>
  </w:style>
  <w:style w:type="paragraph" w:styleId="Heading2">
    <w:name w:val="heading 2"/>
    <w:basedOn w:val="Normal"/>
    <w:next w:val="Normal"/>
    <w:qFormat/>
    <w:rsid w:val="00D20726"/>
    <w:pPr>
      <w:keepNext/>
      <w:numPr>
        <w:ilvl w:val="1"/>
        <w:numId w:val="2"/>
      </w:numPr>
      <w:outlineLvl w:val="1"/>
    </w:pPr>
    <w:rPr>
      <w:rFonts w:ascii="DIN-Medium" w:hAnsi="DIN-Medium"/>
      <w:lang w:val="en-GB"/>
    </w:rPr>
  </w:style>
  <w:style w:type="paragraph" w:styleId="Heading3">
    <w:name w:val="heading 3"/>
    <w:basedOn w:val="Normal"/>
    <w:next w:val="BodyText3"/>
    <w:qFormat/>
    <w:rsid w:val="00D20726"/>
    <w:pPr>
      <w:keepNext/>
      <w:numPr>
        <w:ilvl w:val="2"/>
        <w:numId w:val="2"/>
      </w:numPr>
      <w:autoSpaceDE w:val="0"/>
      <w:autoSpaceDN w:val="0"/>
      <w:adjustRightInd w:val="0"/>
      <w:outlineLvl w:val="2"/>
    </w:pPr>
    <w:rPr>
      <w:rFonts w:ascii="DIN-Regular" w:hAnsi="DIN-Regular"/>
      <w:i/>
      <w:iCs/>
      <w:lang w:val="en-GB"/>
    </w:rPr>
  </w:style>
  <w:style w:type="paragraph" w:styleId="Heading4">
    <w:name w:val="heading 4"/>
    <w:basedOn w:val="Normal"/>
    <w:next w:val="Normal"/>
    <w:qFormat/>
    <w:rsid w:val="00D20726"/>
    <w:pPr>
      <w:keepNext/>
      <w:numPr>
        <w:ilvl w:val="3"/>
        <w:numId w:val="2"/>
      </w:numPr>
      <w:jc w:val="both"/>
      <w:outlineLvl w:val="3"/>
    </w:pPr>
    <w:rPr>
      <w:rFonts w:ascii="DIN-Regular" w:hAnsi="DIN-Regular"/>
      <w:i/>
      <w:iCs/>
    </w:rPr>
  </w:style>
  <w:style w:type="paragraph" w:styleId="Heading5">
    <w:name w:val="heading 5"/>
    <w:basedOn w:val="Normal"/>
    <w:next w:val="Normal"/>
    <w:qFormat/>
    <w:rsid w:val="00D20726"/>
    <w:pPr>
      <w:keepNext/>
      <w:numPr>
        <w:ilvl w:val="4"/>
        <w:numId w:val="2"/>
      </w:numPr>
      <w:autoSpaceDE w:val="0"/>
      <w:autoSpaceDN w:val="0"/>
      <w:adjustRightInd w:val="0"/>
      <w:jc w:val="right"/>
      <w:outlineLvl w:val="4"/>
    </w:pPr>
    <w:rPr>
      <w:rFonts w:ascii="DIN-Regular" w:hAnsi="DIN-Regular"/>
      <w:b/>
      <w:bCs/>
      <w:color w:val="000000"/>
      <w:lang w:val="es-ES_tradnl"/>
    </w:rPr>
  </w:style>
  <w:style w:type="paragraph" w:styleId="Heading6">
    <w:name w:val="heading 6"/>
    <w:basedOn w:val="Normal"/>
    <w:next w:val="Normal"/>
    <w:qFormat/>
    <w:rsid w:val="00D20726"/>
    <w:pPr>
      <w:keepNext/>
      <w:numPr>
        <w:ilvl w:val="5"/>
        <w:numId w:val="2"/>
      </w:numPr>
      <w:autoSpaceDE w:val="0"/>
      <w:autoSpaceDN w:val="0"/>
      <w:adjustRightInd w:val="0"/>
      <w:outlineLvl w:val="5"/>
    </w:pPr>
    <w:rPr>
      <w:rFonts w:ascii="DIN-Regular" w:hAnsi="DIN-Regular"/>
      <w:b/>
      <w:bCs/>
      <w:color w:val="000000"/>
      <w:lang w:val="es-ES_tradnl"/>
    </w:rPr>
  </w:style>
  <w:style w:type="paragraph" w:styleId="Heading7">
    <w:name w:val="heading 7"/>
    <w:basedOn w:val="Normal"/>
    <w:next w:val="Normal"/>
    <w:qFormat/>
    <w:rsid w:val="00D20726"/>
    <w:pPr>
      <w:keepNext/>
      <w:numPr>
        <w:ilvl w:val="6"/>
        <w:numId w:val="2"/>
      </w:numPr>
      <w:autoSpaceDE w:val="0"/>
      <w:autoSpaceDN w:val="0"/>
      <w:adjustRightInd w:val="0"/>
      <w:jc w:val="center"/>
      <w:outlineLvl w:val="6"/>
    </w:pPr>
    <w:rPr>
      <w:rFonts w:ascii="DIN-Medium" w:hAnsi="DIN-Medium"/>
      <w:b/>
      <w:bCs/>
      <w:color w:val="FFFFFF"/>
      <w:lang w:val="es-ES_tradnl"/>
    </w:rPr>
  </w:style>
  <w:style w:type="paragraph" w:styleId="Heading8">
    <w:name w:val="heading 8"/>
    <w:basedOn w:val="Normal"/>
    <w:next w:val="Normal"/>
    <w:qFormat/>
    <w:rsid w:val="00D20726"/>
    <w:pPr>
      <w:keepNext/>
      <w:numPr>
        <w:ilvl w:val="7"/>
        <w:numId w:val="2"/>
      </w:numPr>
      <w:autoSpaceDE w:val="0"/>
      <w:autoSpaceDN w:val="0"/>
      <w:adjustRightInd w:val="0"/>
      <w:jc w:val="center"/>
      <w:outlineLvl w:val="7"/>
    </w:pPr>
    <w:rPr>
      <w:rFonts w:ascii="DIN-Medium" w:hAnsi="DIN-Medium"/>
      <w:b/>
      <w:bCs/>
      <w:color w:val="FFFFFF"/>
      <w:sz w:val="22"/>
      <w:szCs w:val="22"/>
      <w:lang w:val="es-ES_tradnl"/>
    </w:rPr>
  </w:style>
  <w:style w:type="paragraph" w:styleId="Heading9">
    <w:name w:val="heading 9"/>
    <w:basedOn w:val="Normal"/>
    <w:next w:val="Normal"/>
    <w:qFormat/>
    <w:rsid w:val="00D2072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20726"/>
    <w:pPr>
      <w:tabs>
        <w:tab w:val="center" w:pos="4252"/>
        <w:tab w:val="right" w:pos="8504"/>
      </w:tabs>
    </w:pPr>
  </w:style>
  <w:style w:type="paragraph" w:styleId="Footer">
    <w:name w:val="footer"/>
    <w:basedOn w:val="Normal"/>
    <w:link w:val="FooterChar"/>
    <w:rsid w:val="00D20726"/>
    <w:pPr>
      <w:tabs>
        <w:tab w:val="center" w:pos="4252"/>
        <w:tab w:val="right" w:pos="8504"/>
      </w:tabs>
    </w:pPr>
  </w:style>
  <w:style w:type="paragraph" w:styleId="BodyText">
    <w:name w:val="Body Text"/>
    <w:basedOn w:val="Normal"/>
    <w:rsid w:val="00D20726"/>
    <w:pPr>
      <w:jc w:val="both"/>
    </w:pPr>
    <w:rPr>
      <w:rFonts w:ascii="DIN-Regular" w:hAnsi="DIN-Regular"/>
      <w:lang w:val="es-AR"/>
    </w:rPr>
  </w:style>
  <w:style w:type="paragraph" w:styleId="TOC1">
    <w:name w:val="toc 1"/>
    <w:basedOn w:val="Normal"/>
    <w:next w:val="Normal"/>
    <w:autoRedefine/>
    <w:uiPriority w:val="39"/>
    <w:rsid w:val="001101C5"/>
    <w:pPr>
      <w:tabs>
        <w:tab w:val="left" w:pos="480"/>
        <w:tab w:val="right" w:leader="dot" w:pos="14006"/>
      </w:tabs>
      <w:spacing w:line="360" w:lineRule="auto"/>
      <w:jc w:val="both"/>
    </w:pPr>
    <w:rPr>
      <w:rFonts w:ascii="Arial" w:hAnsi="Arial" w:cs="Arial"/>
      <w:b/>
      <w:noProof/>
      <w:lang w:val="en-GB"/>
    </w:rPr>
  </w:style>
  <w:style w:type="paragraph" w:styleId="Index1">
    <w:name w:val="index 1"/>
    <w:basedOn w:val="Normal"/>
    <w:next w:val="Normal"/>
    <w:autoRedefine/>
    <w:semiHidden/>
    <w:rsid w:val="00D20726"/>
    <w:rPr>
      <w:rFonts w:ascii="DIN-Regular" w:hAnsi="DIN-Regular"/>
      <w:sz w:val="52"/>
      <w:szCs w:val="52"/>
      <w:lang w:val="es-ES_tradnl"/>
    </w:rPr>
  </w:style>
  <w:style w:type="paragraph" w:styleId="TOC2">
    <w:name w:val="toc 2"/>
    <w:basedOn w:val="Normal"/>
    <w:next w:val="Normal"/>
    <w:autoRedefine/>
    <w:uiPriority w:val="39"/>
    <w:rsid w:val="001101C5"/>
    <w:pPr>
      <w:tabs>
        <w:tab w:val="left" w:pos="960"/>
        <w:tab w:val="right" w:leader="dot" w:pos="14006"/>
      </w:tabs>
      <w:spacing w:line="360" w:lineRule="auto"/>
      <w:ind w:left="238"/>
    </w:pPr>
    <w:rPr>
      <w:rFonts w:ascii="DIN-Regular" w:hAnsi="DIN-Regular"/>
      <w:lang w:val="en-GB"/>
    </w:rPr>
  </w:style>
  <w:style w:type="paragraph" w:styleId="TOC3">
    <w:name w:val="toc 3"/>
    <w:basedOn w:val="Normal"/>
    <w:next w:val="Normal"/>
    <w:autoRedefine/>
    <w:uiPriority w:val="39"/>
    <w:rsid w:val="00D20726"/>
    <w:pPr>
      <w:ind w:left="480"/>
    </w:pPr>
    <w:rPr>
      <w:rFonts w:ascii="DIN-Regular" w:hAnsi="DIN-Regular"/>
      <w:lang w:val="en-GB"/>
    </w:rPr>
  </w:style>
  <w:style w:type="paragraph" w:styleId="TOC4">
    <w:name w:val="toc 4"/>
    <w:basedOn w:val="Normal"/>
    <w:next w:val="Normal"/>
    <w:autoRedefine/>
    <w:semiHidden/>
    <w:rsid w:val="00D20726"/>
    <w:pPr>
      <w:ind w:left="720"/>
    </w:pPr>
  </w:style>
  <w:style w:type="paragraph" w:styleId="TOC5">
    <w:name w:val="toc 5"/>
    <w:basedOn w:val="Normal"/>
    <w:next w:val="Normal"/>
    <w:autoRedefine/>
    <w:semiHidden/>
    <w:rsid w:val="00D20726"/>
    <w:pPr>
      <w:ind w:left="960"/>
    </w:pPr>
  </w:style>
  <w:style w:type="paragraph" w:styleId="TOC6">
    <w:name w:val="toc 6"/>
    <w:basedOn w:val="Normal"/>
    <w:next w:val="Normal"/>
    <w:autoRedefine/>
    <w:semiHidden/>
    <w:rsid w:val="00D20726"/>
    <w:pPr>
      <w:ind w:left="1200"/>
    </w:pPr>
  </w:style>
  <w:style w:type="paragraph" w:styleId="TOC7">
    <w:name w:val="toc 7"/>
    <w:basedOn w:val="Normal"/>
    <w:next w:val="Normal"/>
    <w:autoRedefine/>
    <w:semiHidden/>
    <w:rsid w:val="00D20726"/>
    <w:pPr>
      <w:ind w:left="1440"/>
    </w:pPr>
  </w:style>
  <w:style w:type="paragraph" w:styleId="TOC8">
    <w:name w:val="toc 8"/>
    <w:basedOn w:val="Normal"/>
    <w:next w:val="Normal"/>
    <w:autoRedefine/>
    <w:semiHidden/>
    <w:rsid w:val="00D20726"/>
    <w:pPr>
      <w:ind w:left="1680"/>
    </w:pPr>
  </w:style>
  <w:style w:type="paragraph" w:styleId="TOC9">
    <w:name w:val="toc 9"/>
    <w:basedOn w:val="Normal"/>
    <w:next w:val="Normal"/>
    <w:autoRedefine/>
    <w:semiHidden/>
    <w:rsid w:val="00D20726"/>
    <w:pPr>
      <w:ind w:left="1920"/>
    </w:pPr>
  </w:style>
  <w:style w:type="character" w:styleId="Hyperlink">
    <w:name w:val="Hyperlink"/>
    <w:basedOn w:val="DefaultParagraphFont"/>
    <w:uiPriority w:val="99"/>
    <w:rsid w:val="00D20726"/>
    <w:rPr>
      <w:color w:val="0000FF"/>
      <w:u w:val="single"/>
    </w:rPr>
  </w:style>
  <w:style w:type="paragraph" w:styleId="BodyTextIndent">
    <w:name w:val="Body Text Indent"/>
    <w:basedOn w:val="Normal"/>
    <w:link w:val="BodyTextIndentChar"/>
    <w:rsid w:val="00D20726"/>
    <w:pPr>
      <w:ind w:left="708"/>
    </w:pPr>
    <w:rPr>
      <w:rFonts w:ascii="DIN-Regular" w:hAnsi="DIN-Regular"/>
      <w:lang w:val="en-GB"/>
    </w:rPr>
  </w:style>
  <w:style w:type="paragraph" w:styleId="BodyTextIndent2">
    <w:name w:val="Body Text Indent 2"/>
    <w:basedOn w:val="Normal"/>
    <w:rsid w:val="00D20726"/>
    <w:pPr>
      <w:ind w:left="2340"/>
      <w:jc w:val="both"/>
    </w:pPr>
    <w:rPr>
      <w:rFonts w:ascii="DIN-Regular" w:hAnsi="DIN-Regular"/>
      <w:color w:val="FF0000"/>
    </w:rPr>
  </w:style>
  <w:style w:type="character" w:styleId="FollowedHyperlink">
    <w:name w:val="FollowedHyperlink"/>
    <w:basedOn w:val="DefaultParagraphFont"/>
    <w:rsid w:val="00D20726"/>
    <w:rPr>
      <w:color w:val="800080"/>
      <w:u w:val="single"/>
    </w:rPr>
  </w:style>
  <w:style w:type="paragraph" w:styleId="DocumentMap">
    <w:name w:val="Document Map"/>
    <w:basedOn w:val="Normal"/>
    <w:semiHidden/>
    <w:rsid w:val="00D20726"/>
    <w:pPr>
      <w:shd w:val="clear" w:color="auto" w:fill="000080"/>
    </w:pPr>
    <w:rPr>
      <w:rFonts w:ascii="Tahoma" w:hAnsi="Tahoma" w:cs="Tahoma"/>
    </w:rPr>
  </w:style>
  <w:style w:type="paragraph" w:styleId="BodyText2">
    <w:name w:val="Body Text 2"/>
    <w:basedOn w:val="Normal"/>
    <w:rsid w:val="00D20726"/>
    <w:pPr>
      <w:autoSpaceDE w:val="0"/>
      <w:autoSpaceDN w:val="0"/>
      <w:adjustRightInd w:val="0"/>
      <w:jc w:val="center"/>
    </w:pPr>
    <w:rPr>
      <w:rFonts w:ascii="DIN-Bold" w:hAnsi="DIN-Bold"/>
      <w:color w:val="D9D9CF"/>
      <w:sz w:val="28"/>
      <w:szCs w:val="28"/>
      <w:lang w:val="es-ES_tradnl"/>
    </w:rPr>
  </w:style>
  <w:style w:type="paragraph" w:styleId="BodyText3">
    <w:name w:val="Body Text 3"/>
    <w:basedOn w:val="Normal"/>
    <w:rsid w:val="00D20726"/>
    <w:pPr>
      <w:autoSpaceDE w:val="0"/>
      <w:autoSpaceDN w:val="0"/>
      <w:adjustRightInd w:val="0"/>
      <w:jc w:val="center"/>
    </w:pPr>
    <w:rPr>
      <w:rFonts w:ascii="DIN-Bold" w:hAnsi="DIN-Bold"/>
      <w:color w:val="FFFFFF"/>
      <w:sz w:val="28"/>
      <w:szCs w:val="28"/>
      <w:lang w:val="es-ES_tradnl"/>
    </w:rPr>
  </w:style>
  <w:style w:type="paragraph" w:styleId="BodyTextIndent3">
    <w:name w:val="Body Text Indent 3"/>
    <w:basedOn w:val="Normal"/>
    <w:link w:val="BodyTextIndent3Char"/>
    <w:rsid w:val="00D20726"/>
    <w:pPr>
      <w:ind w:left="720"/>
      <w:jc w:val="both"/>
    </w:pPr>
    <w:rPr>
      <w:rFonts w:ascii="DIN-Regular" w:hAnsi="DIN-Regular"/>
    </w:rPr>
  </w:style>
  <w:style w:type="paragraph" w:customStyle="1" w:styleId="Normal1">
    <w:name w:val="Normal 1"/>
    <w:basedOn w:val="Normal"/>
    <w:rsid w:val="00D20726"/>
    <w:pPr>
      <w:spacing w:before="120" w:after="120" w:line="240" w:lineRule="exact"/>
    </w:pPr>
    <w:rPr>
      <w:rFonts w:ascii="DIN-Regular" w:hAnsi="DIN-Regular"/>
      <w:sz w:val="20"/>
      <w:szCs w:val="20"/>
      <w:lang w:val="es-ES_tradnl"/>
    </w:rPr>
  </w:style>
  <w:style w:type="paragraph" w:customStyle="1" w:styleId="LBody1">
    <w:name w:val="LBody1"/>
    <w:basedOn w:val="LHeading1"/>
    <w:rsid w:val="00D20726"/>
    <w:pPr>
      <w:numPr>
        <w:ilvl w:val="0"/>
        <w:numId w:val="0"/>
      </w:numPr>
      <w:ind w:left="1469" w:right="289"/>
    </w:pPr>
    <w:rPr>
      <w:rFonts w:ascii="DIN-Light" w:hAnsi="DIN-Light"/>
    </w:rPr>
  </w:style>
  <w:style w:type="paragraph" w:customStyle="1" w:styleId="LHeading1">
    <w:name w:val="LHeading1"/>
    <w:basedOn w:val="LChapterPage"/>
    <w:next w:val="LBody1"/>
    <w:rsid w:val="00D20726"/>
    <w:pPr>
      <w:numPr>
        <w:ilvl w:val="1"/>
      </w:numPr>
      <w:tabs>
        <w:tab w:val="clear" w:pos="576"/>
      </w:tabs>
      <w:jc w:val="both"/>
    </w:pPr>
  </w:style>
  <w:style w:type="paragraph" w:customStyle="1" w:styleId="LChapterPage">
    <w:name w:val="LChapterPage"/>
    <w:basedOn w:val="Normal"/>
    <w:next w:val="LHeading1"/>
    <w:rsid w:val="00D20726"/>
    <w:pPr>
      <w:numPr>
        <w:numId w:val="1"/>
      </w:numPr>
      <w:tabs>
        <w:tab w:val="left" w:pos="360"/>
      </w:tabs>
      <w:jc w:val="right"/>
    </w:pPr>
    <w:rPr>
      <w:rFonts w:ascii="DIN-Medium" w:hAnsi="DIN-Medium"/>
      <w:color w:val="000080"/>
      <w:lang w:val="en-GB"/>
    </w:rPr>
  </w:style>
  <w:style w:type="paragraph" w:customStyle="1" w:styleId="LHeading2">
    <w:name w:val="LHeading2"/>
    <w:basedOn w:val="LHeading1"/>
    <w:next w:val="LBody1"/>
    <w:rsid w:val="00D20726"/>
    <w:pPr>
      <w:numPr>
        <w:ilvl w:val="2"/>
      </w:numPr>
      <w:tabs>
        <w:tab w:val="clear" w:pos="720"/>
        <w:tab w:val="num" w:pos="360"/>
      </w:tabs>
    </w:pPr>
    <w:rPr>
      <w:rFonts w:ascii="DIN-Light" w:hAnsi="DIN-Light"/>
    </w:rPr>
  </w:style>
  <w:style w:type="paragraph" w:customStyle="1" w:styleId="BalloonText1">
    <w:name w:val="Balloon Text1"/>
    <w:basedOn w:val="Normal"/>
    <w:semiHidden/>
    <w:rsid w:val="00D20726"/>
    <w:rPr>
      <w:rFonts w:ascii="Tahoma" w:hAnsi="Tahoma" w:cs="Tahoma"/>
      <w:sz w:val="16"/>
      <w:szCs w:val="16"/>
    </w:rPr>
  </w:style>
  <w:style w:type="paragraph" w:styleId="CommentSubject">
    <w:name w:val="annotation subject"/>
    <w:basedOn w:val="CommentText"/>
    <w:next w:val="CommentText"/>
    <w:semiHidden/>
    <w:rsid w:val="0074141A"/>
    <w:rPr>
      <w:b/>
      <w:bCs/>
      <w:lang w:val="es-ES" w:eastAsia="es-ES"/>
    </w:rPr>
  </w:style>
  <w:style w:type="paragraph" w:customStyle="1" w:styleId="EstiloTtulo2NegritaIzquierda">
    <w:name w:val="Estilo Título 2 + Negrita Izquierda"/>
    <w:basedOn w:val="Heading2"/>
    <w:rsid w:val="00D20726"/>
  </w:style>
  <w:style w:type="paragraph" w:customStyle="1" w:styleId="Hlavicka3">
    <w:name w:val="Hlavicka3"/>
    <w:basedOn w:val="Normal"/>
    <w:rsid w:val="00D20726"/>
    <w:pPr>
      <w:overflowPunct w:val="0"/>
      <w:autoSpaceDE w:val="0"/>
      <w:autoSpaceDN w:val="0"/>
      <w:adjustRightInd w:val="0"/>
      <w:spacing w:line="360" w:lineRule="auto"/>
      <w:jc w:val="both"/>
      <w:textAlignment w:val="baseline"/>
    </w:pPr>
    <w:rPr>
      <w:b/>
      <w:bCs/>
      <w:lang w:val="en-US" w:eastAsia="en-US"/>
    </w:rPr>
  </w:style>
  <w:style w:type="paragraph" w:customStyle="1" w:styleId="Hlavicka2">
    <w:name w:val="Hlavicka2"/>
    <w:basedOn w:val="Normal"/>
    <w:rsid w:val="00D20726"/>
    <w:pPr>
      <w:overflowPunct w:val="0"/>
      <w:autoSpaceDE w:val="0"/>
      <w:autoSpaceDN w:val="0"/>
      <w:adjustRightInd w:val="0"/>
      <w:spacing w:line="360" w:lineRule="auto"/>
      <w:textAlignment w:val="baseline"/>
    </w:pPr>
    <w:rPr>
      <w:b/>
      <w:bCs/>
      <w:caps/>
      <w:u w:val="single"/>
      <w:lang w:val="en-US" w:eastAsia="en-US"/>
    </w:rPr>
  </w:style>
  <w:style w:type="paragraph" w:customStyle="1" w:styleId="Estilo1">
    <w:name w:val="Estilo1"/>
    <w:basedOn w:val="Heading3"/>
    <w:rsid w:val="00D20726"/>
    <w:rPr>
      <w:i w:val="0"/>
      <w:iCs w:val="0"/>
    </w:rPr>
  </w:style>
  <w:style w:type="paragraph" w:customStyle="1" w:styleId="NormalLR">
    <w:name w:val="Normal LR"/>
    <w:autoRedefine/>
    <w:rsid w:val="00D20726"/>
    <w:pPr>
      <w:ind w:left="360" w:firstLine="360"/>
    </w:pPr>
    <w:rPr>
      <w:rFonts w:ascii="DIN-Regular" w:hAnsi="DIN-Regular"/>
      <w:sz w:val="24"/>
      <w:szCs w:val="24"/>
      <w:lang w:val="en-GB" w:eastAsia="en-US"/>
    </w:rPr>
  </w:style>
  <w:style w:type="paragraph" w:customStyle="1" w:styleId="StyleHeading1Verdana">
    <w:name w:val="Style Heading 1 + Verdana"/>
    <w:basedOn w:val="Heading1"/>
    <w:autoRedefine/>
    <w:rsid w:val="00D20726"/>
    <w:pPr>
      <w:spacing w:after="60"/>
      <w:jc w:val="left"/>
    </w:pPr>
    <w:rPr>
      <w:rFonts w:ascii="Verdana" w:hAnsi="Verdana"/>
      <w:b w:val="0"/>
      <w:bCs/>
      <w:noProof w:val="0"/>
      <w:kern w:val="32"/>
      <w:sz w:val="32"/>
      <w:szCs w:val="32"/>
      <w:lang w:val="en-GB" w:eastAsia="en-US"/>
    </w:rPr>
  </w:style>
  <w:style w:type="character" w:customStyle="1" w:styleId="StyleHeading1VerdanaChar">
    <w:name w:val="Style Heading 1 + Verdana Char"/>
    <w:basedOn w:val="DefaultParagraphFont"/>
    <w:rsid w:val="00D20726"/>
    <w:rPr>
      <w:rFonts w:ascii="Verdana" w:hAnsi="Verdana" w:cs="Verdana"/>
      <w:b/>
      <w:bCs/>
      <w:noProof w:val="0"/>
      <w:kern w:val="32"/>
      <w:sz w:val="32"/>
      <w:szCs w:val="32"/>
      <w:lang w:val="en-GB" w:eastAsia="en-US" w:bidi="ar-SA"/>
    </w:rPr>
  </w:style>
  <w:style w:type="paragraph" w:customStyle="1" w:styleId="Cartula003">
    <w:name w:val="Carátula_003"/>
    <w:next w:val="Normal"/>
    <w:rsid w:val="00D20726"/>
    <w:pPr>
      <w:spacing w:before="120" w:after="120"/>
      <w:jc w:val="center"/>
    </w:pPr>
    <w:rPr>
      <w:rFonts w:ascii="Britannic Bold" w:hAnsi="Britannic Bold"/>
      <w:caps/>
      <w:lang w:val="pt-BR"/>
    </w:rPr>
  </w:style>
  <w:style w:type="paragraph" w:customStyle="1" w:styleId="Accin">
    <w:name w:val="Acción"/>
    <w:basedOn w:val="Normal"/>
    <w:rsid w:val="00D20726"/>
    <w:pPr>
      <w:spacing w:before="120" w:after="120"/>
      <w:jc w:val="both"/>
    </w:pPr>
    <w:rPr>
      <w:rFonts w:ascii="Arial" w:hAnsi="Arial" w:cs="Arial"/>
      <w:sz w:val="20"/>
      <w:szCs w:val="20"/>
    </w:rPr>
  </w:style>
  <w:style w:type="paragraph" w:styleId="CommentText">
    <w:name w:val="annotation text"/>
    <w:basedOn w:val="Normal"/>
    <w:semiHidden/>
    <w:rsid w:val="00D20726"/>
    <w:rPr>
      <w:sz w:val="20"/>
      <w:szCs w:val="20"/>
      <w:lang w:val="en-GB" w:eastAsia="en-US"/>
    </w:rPr>
  </w:style>
  <w:style w:type="paragraph" w:customStyle="1" w:styleId="LHeading3">
    <w:name w:val="LHeading3"/>
    <w:basedOn w:val="LHeading2"/>
    <w:next w:val="LBody1"/>
    <w:rsid w:val="00D20726"/>
    <w:pPr>
      <w:numPr>
        <w:ilvl w:val="0"/>
        <w:numId w:val="0"/>
      </w:numPr>
      <w:tabs>
        <w:tab w:val="num" w:pos="864"/>
      </w:tabs>
      <w:ind w:left="864" w:hanging="864"/>
    </w:pPr>
    <w:rPr>
      <w:snapToGrid w:val="0"/>
      <w:lang w:val="en-AU" w:eastAsia="en-US"/>
    </w:rPr>
  </w:style>
  <w:style w:type="paragraph" w:styleId="BlockText">
    <w:name w:val="Block Text"/>
    <w:basedOn w:val="Normal"/>
    <w:rsid w:val="00D20726"/>
    <w:pPr>
      <w:tabs>
        <w:tab w:val="left" w:pos="284"/>
      </w:tabs>
      <w:spacing w:line="360" w:lineRule="auto"/>
      <w:ind w:left="540" w:right="113"/>
      <w:jc w:val="both"/>
    </w:pPr>
    <w:rPr>
      <w:rFonts w:ascii="DIN-Light" w:hAnsi="DIN-Light"/>
      <w:color w:val="000080"/>
      <w:lang w:val="en-GB" w:eastAsia="en-US"/>
    </w:rPr>
  </w:style>
  <w:style w:type="paragraph" w:styleId="BalloonText">
    <w:name w:val="Balloon Text"/>
    <w:basedOn w:val="Normal"/>
    <w:semiHidden/>
    <w:rsid w:val="00D20726"/>
    <w:rPr>
      <w:rFonts w:ascii="Tahoma" w:hAnsi="Tahoma" w:cs="Tahoma"/>
      <w:sz w:val="16"/>
      <w:szCs w:val="16"/>
      <w:lang w:val="en-GB"/>
    </w:rPr>
  </w:style>
  <w:style w:type="character" w:styleId="CommentReference">
    <w:name w:val="annotation reference"/>
    <w:basedOn w:val="DefaultParagraphFont"/>
    <w:semiHidden/>
    <w:rsid w:val="00D20726"/>
    <w:rPr>
      <w:sz w:val="16"/>
      <w:szCs w:val="16"/>
    </w:rPr>
  </w:style>
  <w:style w:type="paragraph" w:customStyle="1" w:styleId="CommentSubject1">
    <w:name w:val="Comment Subject1"/>
    <w:basedOn w:val="CommentText"/>
    <w:next w:val="CommentText"/>
    <w:semiHidden/>
    <w:rsid w:val="00D20726"/>
    <w:rPr>
      <w:b/>
      <w:bCs/>
      <w:lang w:eastAsia="es-ES"/>
    </w:rPr>
  </w:style>
  <w:style w:type="paragraph" w:customStyle="1" w:styleId="BalloonText2">
    <w:name w:val="Balloon Text2"/>
    <w:basedOn w:val="Normal"/>
    <w:semiHidden/>
    <w:rsid w:val="00D20726"/>
    <w:rPr>
      <w:rFonts w:ascii="Tahoma" w:hAnsi="Tahoma" w:cs="Tahoma"/>
      <w:sz w:val="16"/>
      <w:szCs w:val="16"/>
      <w:lang w:val="en-GB"/>
    </w:rPr>
  </w:style>
  <w:style w:type="character" w:customStyle="1" w:styleId="HeaderChar">
    <w:name w:val="Header Char"/>
    <w:basedOn w:val="DefaultParagraphFont"/>
    <w:link w:val="Header"/>
    <w:rsid w:val="001F592B"/>
    <w:rPr>
      <w:sz w:val="24"/>
      <w:szCs w:val="24"/>
    </w:rPr>
  </w:style>
  <w:style w:type="character" w:customStyle="1" w:styleId="FooterChar">
    <w:name w:val="Footer Char"/>
    <w:basedOn w:val="DefaultParagraphFont"/>
    <w:link w:val="Footer"/>
    <w:rsid w:val="001F592B"/>
    <w:rPr>
      <w:sz w:val="24"/>
      <w:szCs w:val="24"/>
    </w:rPr>
  </w:style>
  <w:style w:type="character" w:customStyle="1" w:styleId="BodyTextIndentChar">
    <w:name w:val="Body Text Indent Char"/>
    <w:basedOn w:val="DefaultParagraphFont"/>
    <w:link w:val="BodyTextIndent"/>
    <w:rsid w:val="001F592B"/>
    <w:rPr>
      <w:rFonts w:ascii="DIN-Regular" w:hAnsi="DIN-Regular"/>
      <w:sz w:val="24"/>
      <w:szCs w:val="24"/>
      <w:lang w:val="en-GB"/>
    </w:rPr>
  </w:style>
  <w:style w:type="character" w:customStyle="1" w:styleId="BodyTextIndent3Char">
    <w:name w:val="Body Text Indent 3 Char"/>
    <w:basedOn w:val="DefaultParagraphFont"/>
    <w:link w:val="BodyTextIndent3"/>
    <w:rsid w:val="001F592B"/>
    <w:rPr>
      <w:rFonts w:ascii="DIN-Regular" w:hAnsi="DIN-Regular"/>
      <w:sz w:val="24"/>
      <w:szCs w:val="24"/>
    </w:rPr>
  </w:style>
  <w:style w:type="table" w:styleId="TableGrid">
    <w:name w:val="Table Grid"/>
    <w:basedOn w:val="TableNormal"/>
    <w:rsid w:val="001F592B"/>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7DA4"/>
    <w:pPr>
      <w:ind w:left="720"/>
      <w:contextualSpacing/>
    </w:pPr>
  </w:style>
  <w:style w:type="paragraph" w:styleId="TOCHeading">
    <w:name w:val="TOC Heading"/>
    <w:basedOn w:val="Heading1"/>
    <w:next w:val="Normal"/>
    <w:uiPriority w:val="39"/>
    <w:unhideWhenUsed/>
    <w:qFormat/>
    <w:rsid w:val="00CE08FF"/>
    <w:pPr>
      <w:keepLines/>
      <w:numPr>
        <w:numId w:val="0"/>
      </w:numPr>
      <w:spacing w:before="480" w:after="0" w:line="276" w:lineRule="auto"/>
      <w:jc w:val="left"/>
      <w:outlineLvl w:val="9"/>
    </w:pPr>
    <w:rPr>
      <w:rFonts w:asciiTheme="majorHAnsi" w:eastAsiaTheme="majorEastAsia" w:hAnsiTheme="majorHAnsi" w:cstheme="majorBidi"/>
      <w:b w:val="0"/>
      <w:bCs/>
      <w:noProof w:val="0"/>
      <w:color w:val="365F91" w:themeColor="accent1" w:themeShade="BF"/>
      <w:sz w:val="28"/>
      <w:szCs w:val="28"/>
      <w:lang w:val="en-US" w:eastAsia="en-US"/>
    </w:rPr>
  </w:style>
  <w:style w:type="paragraph" w:styleId="FootnoteText">
    <w:name w:val="footnote text"/>
    <w:basedOn w:val="Normal"/>
    <w:link w:val="FootnoteTextChar"/>
    <w:uiPriority w:val="99"/>
    <w:semiHidden/>
    <w:unhideWhenUsed/>
    <w:rsid w:val="0000659B"/>
    <w:rPr>
      <w:sz w:val="20"/>
      <w:szCs w:val="20"/>
    </w:rPr>
  </w:style>
  <w:style w:type="character" w:customStyle="1" w:styleId="FootnoteTextChar">
    <w:name w:val="Footnote Text Char"/>
    <w:basedOn w:val="DefaultParagraphFont"/>
    <w:link w:val="FootnoteText"/>
    <w:uiPriority w:val="99"/>
    <w:semiHidden/>
    <w:rsid w:val="0000659B"/>
  </w:style>
  <w:style w:type="character" w:styleId="FootnoteReference">
    <w:name w:val="footnote reference"/>
    <w:basedOn w:val="DefaultParagraphFont"/>
    <w:uiPriority w:val="99"/>
    <w:semiHidden/>
    <w:unhideWhenUsed/>
    <w:rsid w:val="0000659B"/>
    <w:rPr>
      <w:vertAlign w:val="superscript"/>
    </w:rPr>
  </w:style>
  <w:style w:type="paragraph" w:styleId="Revision">
    <w:name w:val="Revision"/>
    <w:hidden/>
    <w:uiPriority w:val="99"/>
    <w:semiHidden/>
    <w:rsid w:val="00A979CC"/>
    <w:rPr>
      <w:sz w:val="24"/>
      <w:szCs w:val="24"/>
    </w:rPr>
  </w:style>
  <w:style w:type="character" w:customStyle="1" w:styleId="hps">
    <w:name w:val="hps"/>
    <w:basedOn w:val="DefaultParagraphFont"/>
    <w:rsid w:val="0046672D"/>
  </w:style>
  <w:style w:type="character" w:customStyle="1" w:styleId="shorttext">
    <w:name w:val="short_text"/>
    <w:basedOn w:val="DefaultParagraphFont"/>
    <w:rsid w:val="009464E3"/>
  </w:style>
  <w:style w:type="character" w:customStyle="1" w:styleId="alt-edited1">
    <w:name w:val="alt-edited1"/>
    <w:basedOn w:val="DefaultParagraphFont"/>
    <w:rsid w:val="00C458D9"/>
    <w:rPr>
      <w:color w:val="4D90F0"/>
    </w:rPr>
  </w:style>
  <w:style w:type="character" w:styleId="Strong">
    <w:name w:val="Strong"/>
    <w:basedOn w:val="DefaultParagraphFont"/>
    <w:uiPriority w:val="22"/>
    <w:qFormat/>
    <w:rsid w:val="00025A90"/>
    <w:rPr>
      <w:b/>
      <w:bCs/>
    </w:rPr>
  </w:style>
</w:styles>
</file>

<file path=word/webSettings.xml><?xml version="1.0" encoding="utf-8"?>
<w:webSettings xmlns:r="http://schemas.openxmlformats.org/officeDocument/2006/relationships" xmlns:w="http://schemas.openxmlformats.org/wordprocessingml/2006/main">
  <w:divs>
    <w:div w:id="198780283">
      <w:bodyDiv w:val="1"/>
      <w:marLeft w:val="0"/>
      <w:marRight w:val="0"/>
      <w:marTop w:val="0"/>
      <w:marBottom w:val="0"/>
      <w:divBdr>
        <w:top w:val="none" w:sz="0" w:space="0" w:color="auto"/>
        <w:left w:val="none" w:sz="0" w:space="0" w:color="auto"/>
        <w:bottom w:val="none" w:sz="0" w:space="0" w:color="auto"/>
        <w:right w:val="none" w:sz="0" w:space="0" w:color="auto"/>
      </w:divBdr>
    </w:div>
    <w:div w:id="419640985">
      <w:bodyDiv w:val="1"/>
      <w:marLeft w:val="0"/>
      <w:marRight w:val="0"/>
      <w:marTop w:val="0"/>
      <w:marBottom w:val="0"/>
      <w:divBdr>
        <w:top w:val="none" w:sz="0" w:space="0" w:color="auto"/>
        <w:left w:val="none" w:sz="0" w:space="0" w:color="auto"/>
        <w:bottom w:val="none" w:sz="0" w:space="0" w:color="auto"/>
        <w:right w:val="none" w:sz="0" w:space="0" w:color="auto"/>
      </w:divBdr>
    </w:div>
    <w:div w:id="462894621">
      <w:bodyDiv w:val="1"/>
      <w:marLeft w:val="0"/>
      <w:marRight w:val="0"/>
      <w:marTop w:val="0"/>
      <w:marBottom w:val="0"/>
      <w:divBdr>
        <w:top w:val="none" w:sz="0" w:space="0" w:color="auto"/>
        <w:left w:val="none" w:sz="0" w:space="0" w:color="auto"/>
        <w:bottom w:val="none" w:sz="0" w:space="0" w:color="auto"/>
        <w:right w:val="none" w:sz="0" w:space="0" w:color="auto"/>
      </w:divBdr>
    </w:div>
    <w:div w:id="657852546">
      <w:bodyDiv w:val="1"/>
      <w:marLeft w:val="0"/>
      <w:marRight w:val="0"/>
      <w:marTop w:val="0"/>
      <w:marBottom w:val="0"/>
      <w:divBdr>
        <w:top w:val="none" w:sz="0" w:space="0" w:color="auto"/>
        <w:left w:val="none" w:sz="0" w:space="0" w:color="auto"/>
        <w:bottom w:val="none" w:sz="0" w:space="0" w:color="auto"/>
        <w:right w:val="none" w:sz="0" w:space="0" w:color="auto"/>
      </w:divBdr>
    </w:div>
    <w:div w:id="658195582">
      <w:bodyDiv w:val="1"/>
      <w:marLeft w:val="0"/>
      <w:marRight w:val="0"/>
      <w:marTop w:val="0"/>
      <w:marBottom w:val="0"/>
      <w:divBdr>
        <w:top w:val="none" w:sz="0" w:space="0" w:color="auto"/>
        <w:left w:val="none" w:sz="0" w:space="0" w:color="auto"/>
        <w:bottom w:val="none" w:sz="0" w:space="0" w:color="auto"/>
        <w:right w:val="none" w:sz="0" w:space="0" w:color="auto"/>
      </w:divBdr>
      <w:divsChild>
        <w:div w:id="1305157398">
          <w:marLeft w:val="0"/>
          <w:marRight w:val="0"/>
          <w:marTop w:val="0"/>
          <w:marBottom w:val="0"/>
          <w:divBdr>
            <w:top w:val="none" w:sz="0" w:space="0" w:color="auto"/>
            <w:left w:val="none" w:sz="0" w:space="0" w:color="auto"/>
            <w:bottom w:val="none" w:sz="0" w:space="0" w:color="auto"/>
            <w:right w:val="none" w:sz="0" w:space="0" w:color="auto"/>
          </w:divBdr>
          <w:divsChild>
            <w:div w:id="411202824">
              <w:marLeft w:val="0"/>
              <w:marRight w:val="0"/>
              <w:marTop w:val="0"/>
              <w:marBottom w:val="0"/>
              <w:divBdr>
                <w:top w:val="none" w:sz="0" w:space="0" w:color="auto"/>
                <w:left w:val="none" w:sz="0" w:space="0" w:color="auto"/>
                <w:bottom w:val="none" w:sz="0" w:space="0" w:color="auto"/>
                <w:right w:val="none" w:sz="0" w:space="0" w:color="auto"/>
              </w:divBdr>
              <w:divsChild>
                <w:div w:id="1634368334">
                  <w:marLeft w:val="0"/>
                  <w:marRight w:val="0"/>
                  <w:marTop w:val="0"/>
                  <w:marBottom w:val="0"/>
                  <w:divBdr>
                    <w:top w:val="none" w:sz="0" w:space="0" w:color="auto"/>
                    <w:left w:val="none" w:sz="0" w:space="0" w:color="auto"/>
                    <w:bottom w:val="none" w:sz="0" w:space="0" w:color="auto"/>
                    <w:right w:val="none" w:sz="0" w:space="0" w:color="auto"/>
                  </w:divBdr>
                  <w:divsChild>
                    <w:div w:id="2047680517">
                      <w:marLeft w:val="0"/>
                      <w:marRight w:val="0"/>
                      <w:marTop w:val="0"/>
                      <w:marBottom w:val="0"/>
                      <w:divBdr>
                        <w:top w:val="none" w:sz="0" w:space="0" w:color="auto"/>
                        <w:left w:val="none" w:sz="0" w:space="0" w:color="auto"/>
                        <w:bottom w:val="none" w:sz="0" w:space="0" w:color="auto"/>
                        <w:right w:val="none" w:sz="0" w:space="0" w:color="auto"/>
                      </w:divBdr>
                      <w:divsChild>
                        <w:div w:id="1556625949">
                          <w:marLeft w:val="0"/>
                          <w:marRight w:val="0"/>
                          <w:marTop w:val="0"/>
                          <w:marBottom w:val="0"/>
                          <w:divBdr>
                            <w:top w:val="none" w:sz="0" w:space="0" w:color="auto"/>
                            <w:left w:val="none" w:sz="0" w:space="0" w:color="auto"/>
                            <w:bottom w:val="none" w:sz="0" w:space="0" w:color="auto"/>
                            <w:right w:val="none" w:sz="0" w:space="0" w:color="auto"/>
                          </w:divBdr>
                          <w:divsChild>
                            <w:div w:id="318316572">
                              <w:marLeft w:val="0"/>
                              <w:marRight w:val="0"/>
                              <w:marTop w:val="0"/>
                              <w:marBottom w:val="0"/>
                              <w:divBdr>
                                <w:top w:val="none" w:sz="0" w:space="0" w:color="auto"/>
                                <w:left w:val="none" w:sz="0" w:space="0" w:color="auto"/>
                                <w:bottom w:val="none" w:sz="0" w:space="0" w:color="auto"/>
                                <w:right w:val="none" w:sz="0" w:space="0" w:color="auto"/>
                              </w:divBdr>
                              <w:divsChild>
                                <w:div w:id="1270746564">
                                  <w:marLeft w:val="0"/>
                                  <w:marRight w:val="0"/>
                                  <w:marTop w:val="0"/>
                                  <w:marBottom w:val="0"/>
                                  <w:divBdr>
                                    <w:top w:val="none" w:sz="0" w:space="0" w:color="auto"/>
                                    <w:left w:val="none" w:sz="0" w:space="0" w:color="auto"/>
                                    <w:bottom w:val="none" w:sz="0" w:space="0" w:color="auto"/>
                                    <w:right w:val="none" w:sz="0" w:space="0" w:color="auto"/>
                                  </w:divBdr>
                                  <w:divsChild>
                                    <w:div w:id="2101559960">
                                      <w:marLeft w:val="60"/>
                                      <w:marRight w:val="0"/>
                                      <w:marTop w:val="0"/>
                                      <w:marBottom w:val="0"/>
                                      <w:divBdr>
                                        <w:top w:val="none" w:sz="0" w:space="0" w:color="auto"/>
                                        <w:left w:val="none" w:sz="0" w:space="0" w:color="auto"/>
                                        <w:bottom w:val="none" w:sz="0" w:space="0" w:color="auto"/>
                                        <w:right w:val="none" w:sz="0" w:space="0" w:color="auto"/>
                                      </w:divBdr>
                                      <w:divsChild>
                                        <w:div w:id="1587422754">
                                          <w:marLeft w:val="0"/>
                                          <w:marRight w:val="0"/>
                                          <w:marTop w:val="0"/>
                                          <w:marBottom w:val="0"/>
                                          <w:divBdr>
                                            <w:top w:val="none" w:sz="0" w:space="0" w:color="auto"/>
                                            <w:left w:val="none" w:sz="0" w:space="0" w:color="auto"/>
                                            <w:bottom w:val="none" w:sz="0" w:space="0" w:color="auto"/>
                                            <w:right w:val="none" w:sz="0" w:space="0" w:color="auto"/>
                                          </w:divBdr>
                                          <w:divsChild>
                                            <w:div w:id="206377387">
                                              <w:marLeft w:val="0"/>
                                              <w:marRight w:val="0"/>
                                              <w:marTop w:val="0"/>
                                              <w:marBottom w:val="120"/>
                                              <w:divBdr>
                                                <w:top w:val="single" w:sz="6" w:space="0" w:color="F5F5F5"/>
                                                <w:left w:val="single" w:sz="6" w:space="0" w:color="F5F5F5"/>
                                                <w:bottom w:val="single" w:sz="6" w:space="0" w:color="F5F5F5"/>
                                                <w:right w:val="single" w:sz="6" w:space="0" w:color="F5F5F5"/>
                                              </w:divBdr>
                                              <w:divsChild>
                                                <w:div w:id="1101030747">
                                                  <w:marLeft w:val="0"/>
                                                  <w:marRight w:val="0"/>
                                                  <w:marTop w:val="0"/>
                                                  <w:marBottom w:val="0"/>
                                                  <w:divBdr>
                                                    <w:top w:val="none" w:sz="0" w:space="0" w:color="auto"/>
                                                    <w:left w:val="none" w:sz="0" w:space="0" w:color="auto"/>
                                                    <w:bottom w:val="none" w:sz="0" w:space="0" w:color="auto"/>
                                                    <w:right w:val="none" w:sz="0" w:space="0" w:color="auto"/>
                                                  </w:divBdr>
                                                  <w:divsChild>
                                                    <w:div w:id="11170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4389320">
      <w:bodyDiv w:val="1"/>
      <w:marLeft w:val="0"/>
      <w:marRight w:val="0"/>
      <w:marTop w:val="0"/>
      <w:marBottom w:val="0"/>
      <w:divBdr>
        <w:top w:val="none" w:sz="0" w:space="0" w:color="auto"/>
        <w:left w:val="none" w:sz="0" w:space="0" w:color="auto"/>
        <w:bottom w:val="none" w:sz="0" w:space="0" w:color="auto"/>
        <w:right w:val="none" w:sz="0" w:space="0" w:color="auto"/>
      </w:divBdr>
    </w:div>
    <w:div w:id="1096367356">
      <w:bodyDiv w:val="1"/>
      <w:marLeft w:val="0"/>
      <w:marRight w:val="0"/>
      <w:marTop w:val="0"/>
      <w:marBottom w:val="0"/>
      <w:divBdr>
        <w:top w:val="none" w:sz="0" w:space="0" w:color="auto"/>
        <w:left w:val="none" w:sz="0" w:space="0" w:color="auto"/>
        <w:bottom w:val="none" w:sz="0" w:space="0" w:color="auto"/>
        <w:right w:val="none" w:sz="0" w:space="0" w:color="auto"/>
      </w:divBdr>
    </w:div>
    <w:div w:id="1177962900">
      <w:bodyDiv w:val="1"/>
      <w:marLeft w:val="0"/>
      <w:marRight w:val="0"/>
      <w:marTop w:val="0"/>
      <w:marBottom w:val="0"/>
      <w:divBdr>
        <w:top w:val="none" w:sz="0" w:space="0" w:color="auto"/>
        <w:left w:val="none" w:sz="0" w:space="0" w:color="auto"/>
        <w:bottom w:val="none" w:sz="0" w:space="0" w:color="auto"/>
        <w:right w:val="none" w:sz="0" w:space="0" w:color="auto"/>
      </w:divBdr>
      <w:divsChild>
        <w:div w:id="328751159">
          <w:marLeft w:val="0"/>
          <w:marRight w:val="0"/>
          <w:marTop w:val="0"/>
          <w:marBottom w:val="0"/>
          <w:divBdr>
            <w:top w:val="none" w:sz="0" w:space="0" w:color="auto"/>
            <w:left w:val="none" w:sz="0" w:space="0" w:color="auto"/>
            <w:bottom w:val="none" w:sz="0" w:space="0" w:color="auto"/>
            <w:right w:val="none" w:sz="0" w:space="0" w:color="auto"/>
          </w:divBdr>
          <w:divsChild>
            <w:div w:id="1882664747">
              <w:marLeft w:val="0"/>
              <w:marRight w:val="0"/>
              <w:marTop w:val="0"/>
              <w:marBottom w:val="0"/>
              <w:divBdr>
                <w:top w:val="none" w:sz="0" w:space="0" w:color="auto"/>
                <w:left w:val="none" w:sz="0" w:space="0" w:color="auto"/>
                <w:bottom w:val="none" w:sz="0" w:space="0" w:color="auto"/>
                <w:right w:val="none" w:sz="0" w:space="0" w:color="auto"/>
              </w:divBdr>
              <w:divsChild>
                <w:div w:id="1131898583">
                  <w:marLeft w:val="0"/>
                  <w:marRight w:val="0"/>
                  <w:marTop w:val="0"/>
                  <w:marBottom w:val="0"/>
                  <w:divBdr>
                    <w:top w:val="none" w:sz="0" w:space="0" w:color="auto"/>
                    <w:left w:val="none" w:sz="0" w:space="0" w:color="auto"/>
                    <w:bottom w:val="none" w:sz="0" w:space="0" w:color="auto"/>
                    <w:right w:val="none" w:sz="0" w:space="0" w:color="auto"/>
                  </w:divBdr>
                  <w:divsChild>
                    <w:div w:id="633756974">
                      <w:marLeft w:val="0"/>
                      <w:marRight w:val="0"/>
                      <w:marTop w:val="0"/>
                      <w:marBottom w:val="0"/>
                      <w:divBdr>
                        <w:top w:val="none" w:sz="0" w:space="0" w:color="auto"/>
                        <w:left w:val="none" w:sz="0" w:space="0" w:color="auto"/>
                        <w:bottom w:val="none" w:sz="0" w:space="0" w:color="auto"/>
                        <w:right w:val="none" w:sz="0" w:space="0" w:color="auto"/>
                      </w:divBdr>
                      <w:divsChild>
                        <w:div w:id="1506287242">
                          <w:marLeft w:val="0"/>
                          <w:marRight w:val="0"/>
                          <w:marTop w:val="0"/>
                          <w:marBottom w:val="0"/>
                          <w:divBdr>
                            <w:top w:val="none" w:sz="0" w:space="0" w:color="auto"/>
                            <w:left w:val="none" w:sz="0" w:space="0" w:color="auto"/>
                            <w:bottom w:val="none" w:sz="0" w:space="0" w:color="auto"/>
                            <w:right w:val="none" w:sz="0" w:space="0" w:color="auto"/>
                          </w:divBdr>
                          <w:divsChild>
                            <w:div w:id="101652020">
                              <w:marLeft w:val="0"/>
                              <w:marRight w:val="0"/>
                              <w:marTop w:val="0"/>
                              <w:marBottom w:val="0"/>
                              <w:divBdr>
                                <w:top w:val="none" w:sz="0" w:space="0" w:color="auto"/>
                                <w:left w:val="none" w:sz="0" w:space="0" w:color="auto"/>
                                <w:bottom w:val="none" w:sz="0" w:space="0" w:color="auto"/>
                                <w:right w:val="none" w:sz="0" w:space="0" w:color="auto"/>
                              </w:divBdr>
                              <w:divsChild>
                                <w:div w:id="1354380041">
                                  <w:marLeft w:val="0"/>
                                  <w:marRight w:val="0"/>
                                  <w:marTop w:val="0"/>
                                  <w:marBottom w:val="0"/>
                                  <w:divBdr>
                                    <w:top w:val="none" w:sz="0" w:space="0" w:color="auto"/>
                                    <w:left w:val="none" w:sz="0" w:space="0" w:color="auto"/>
                                    <w:bottom w:val="none" w:sz="0" w:space="0" w:color="auto"/>
                                    <w:right w:val="none" w:sz="0" w:space="0" w:color="auto"/>
                                  </w:divBdr>
                                  <w:divsChild>
                                    <w:div w:id="263342254">
                                      <w:marLeft w:val="60"/>
                                      <w:marRight w:val="0"/>
                                      <w:marTop w:val="0"/>
                                      <w:marBottom w:val="0"/>
                                      <w:divBdr>
                                        <w:top w:val="none" w:sz="0" w:space="0" w:color="auto"/>
                                        <w:left w:val="none" w:sz="0" w:space="0" w:color="auto"/>
                                        <w:bottom w:val="none" w:sz="0" w:space="0" w:color="auto"/>
                                        <w:right w:val="none" w:sz="0" w:space="0" w:color="auto"/>
                                      </w:divBdr>
                                      <w:divsChild>
                                        <w:div w:id="2055227848">
                                          <w:marLeft w:val="0"/>
                                          <w:marRight w:val="0"/>
                                          <w:marTop w:val="0"/>
                                          <w:marBottom w:val="0"/>
                                          <w:divBdr>
                                            <w:top w:val="none" w:sz="0" w:space="0" w:color="auto"/>
                                            <w:left w:val="none" w:sz="0" w:space="0" w:color="auto"/>
                                            <w:bottom w:val="none" w:sz="0" w:space="0" w:color="auto"/>
                                            <w:right w:val="none" w:sz="0" w:space="0" w:color="auto"/>
                                          </w:divBdr>
                                          <w:divsChild>
                                            <w:div w:id="541552481">
                                              <w:marLeft w:val="0"/>
                                              <w:marRight w:val="0"/>
                                              <w:marTop w:val="0"/>
                                              <w:marBottom w:val="120"/>
                                              <w:divBdr>
                                                <w:top w:val="single" w:sz="6" w:space="0" w:color="F5F5F5"/>
                                                <w:left w:val="single" w:sz="6" w:space="0" w:color="F5F5F5"/>
                                                <w:bottom w:val="single" w:sz="6" w:space="0" w:color="F5F5F5"/>
                                                <w:right w:val="single" w:sz="6" w:space="0" w:color="F5F5F5"/>
                                              </w:divBdr>
                                              <w:divsChild>
                                                <w:div w:id="1876235993">
                                                  <w:marLeft w:val="0"/>
                                                  <w:marRight w:val="0"/>
                                                  <w:marTop w:val="0"/>
                                                  <w:marBottom w:val="0"/>
                                                  <w:divBdr>
                                                    <w:top w:val="none" w:sz="0" w:space="0" w:color="auto"/>
                                                    <w:left w:val="none" w:sz="0" w:space="0" w:color="auto"/>
                                                    <w:bottom w:val="none" w:sz="0" w:space="0" w:color="auto"/>
                                                    <w:right w:val="none" w:sz="0" w:space="0" w:color="auto"/>
                                                  </w:divBdr>
                                                  <w:divsChild>
                                                    <w:div w:id="10418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361284">
      <w:bodyDiv w:val="1"/>
      <w:marLeft w:val="0"/>
      <w:marRight w:val="0"/>
      <w:marTop w:val="0"/>
      <w:marBottom w:val="0"/>
      <w:divBdr>
        <w:top w:val="none" w:sz="0" w:space="0" w:color="auto"/>
        <w:left w:val="none" w:sz="0" w:space="0" w:color="auto"/>
        <w:bottom w:val="none" w:sz="0" w:space="0" w:color="auto"/>
        <w:right w:val="none" w:sz="0" w:space="0" w:color="auto"/>
      </w:divBdr>
    </w:div>
    <w:div w:id="1350645648">
      <w:bodyDiv w:val="1"/>
      <w:marLeft w:val="0"/>
      <w:marRight w:val="0"/>
      <w:marTop w:val="0"/>
      <w:marBottom w:val="0"/>
      <w:divBdr>
        <w:top w:val="none" w:sz="0" w:space="0" w:color="auto"/>
        <w:left w:val="none" w:sz="0" w:space="0" w:color="auto"/>
        <w:bottom w:val="none" w:sz="0" w:space="0" w:color="auto"/>
        <w:right w:val="none" w:sz="0" w:space="0" w:color="auto"/>
      </w:divBdr>
    </w:div>
    <w:div w:id="1489206393">
      <w:bodyDiv w:val="1"/>
      <w:marLeft w:val="0"/>
      <w:marRight w:val="0"/>
      <w:marTop w:val="0"/>
      <w:marBottom w:val="0"/>
      <w:divBdr>
        <w:top w:val="none" w:sz="0" w:space="0" w:color="auto"/>
        <w:left w:val="none" w:sz="0" w:space="0" w:color="auto"/>
        <w:bottom w:val="none" w:sz="0" w:space="0" w:color="auto"/>
        <w:right w:val="none" w:sz="0" w:space="0" w:color="auto"/>
      </w:divBdr>
    </w:div>
    <w:div w:id="1576361041">
      <w:bodyDiv w:val="1"/>
      <w:marLeft w:val="0"/>
      <w:marRight w:val="0"/>
      <w:marTop w:val="0"/>
      <w:marBottom w:val="0"/>
      <w:divBdr>
        <w:top w:val="none" w:sz="0" w:space="0" w:color="auto"/>
        <w:left w:val="none" w:sz="0" w:space="0" w:color="auto"/>
        <w:bottom w:val="none" w:sz="0" w:space="0" w:color="auto"/>
        <w:right w:val="none" w:sz="0" w:space="0" w:color="auto"/>
      </w:divBdr>
      <w:divsChild>
        <w:div w:id="894121076">
          <w:marLeft w:val="0"/>
          <w:marRight w:val="0"/>
          <w:marTop w:val="0"/>
          <w:marBottom w:val="0"/>
          <w:divBdr>
            <w:top w:val="none" w:sz="0" w:space="0" w:color="auto"/>
            <w:left w:val="none" w:sz="0" w:space="0" w:color="auto"/>
            <w:bottom w:val="none" w:sz="0" w:space="0" w:color="auto"/>
            <w:right w:val="none" w:sz="0" w:space="0" w:color="auto"/>
          </w:divBdr>
          <w:divsChild>
            <w:div w:id="277684955">
              <w:marLeft w:val="0"/>
              <w:marRight w:val="0"/>
              <w:marTop w:val="0"/>
              <w:marBottom w:val="0"/>
              <w:divBdr>
                <w:top w:val="none" w:sz="0" w:space="0" w:color="auto"/>
                <w:left w:val="none" w:sz="0" w:space="0" w:color="auto"/>
                <w:bottom w:val="none" w:sz="0" w:space="0" w:color="auto"/>
                <w:right w:val="none" w:sz="0" w:space="0" w:color="auto"/>
              </w:divBdr>
              <w:divsChild>
                <w:div w:id="958529823">
                  <w:marLeft w:val="0"/>
                  <w:marRight w:val="0"/>
                  <w:marTop w:val="0"/>
                  <w:marBottom w:val="0"/>
                  <w:divBdr>
                    <w:top w:val="none" w:sz="0" w:space="0" w:color="auto"/>
                    <w:left w:val="none" w:sz="0" w:space="0" w:color="auto"/>
                    <w:bottom w:val="none" w:sz="0" w:space="0" w:color="auto"/>
                    <w:right w:val="none" w:sz="0" w:space="0" w:color="auto"/>
                  </w:divBdr>
                  <w:divsChild>
                    <w:div w:id="1584215222">
                      <w:marLeft w:val="0"/>
                      <w:marRight w:val="0"/>
                      <w:marTop w:val="0"/>
                      <w:marBottom w:val="0"/>
                      <w:divBdr>
                        <w:top w:val="none" w:sz="0" w:space="0" w:color="auto"/>
                        <w:left w:val="none" w:sz="0" w:space="0" w:color="auto"/>
                        <w:bottom w:val="none" w:sz="0" w:space="0" w:color="auto"/>
                        <w:right w:val="none" w:sz="0" w:space="0" w:color="auto"/>
                      </w:divBdr>
                      <w:divsChild>
                        <w:div w:id="892615633">
                          <w:marLeft w:val="0"/>
                          <w:marRight w:val="0"/>
                          <w:marTop w:val="0"/>
                          <w:marBottom w:val="0"/>
                          <w:divBdr>
                            <w:top w:val="none" w:sz="0" w:space="0" w:color="auto"/>
                            <w:left w:val="none" w:sz="0" w:space="0" w:color="auto"/>
                            <w:bottom w:val="none" w:sz="0" w:space="0" w:color="auto"/>
                            <w:right w:val="none" w:sz="0" w:space="0" w:color="auto"/>
                          </w:divBdr>
                          <w:divsChild>
                            <w:div w:id="1437795166">
                              <w:marLeft w:val="0"/>
                              <w:marRight w:val="0"/>
                              <w:marTop w:val="0"/>
                              <w:marBottom w:val="0"/>
                              <w:divBdr>
                                <w:top w:val="none" w:sz="0" w:space="0" w:color="auto"/>
                                <w:left w:val="none" w:sz="0" w:space="0" w:color="auto"/>
                                <w:bottom w:val="none" w:sz="0" w:space="0" w:color="auto"/>
                                <w:right w:val="none" w:sz="0" w:space="0" w:color="auto"/>
                              </w:divBdr>
                              <w:divsChild>
                                <w:div w:id="1542935233">
                                  <w:marLeft w:val="0"/>
                                  <w:marRight w:val="0"/>
                                  <w:marTop w:val="0"/>
                                  <w:marBottom w:val="0"/>
                                  <w:divBdr>
                                    <w:top w:val="none" w:sz="0" w:space="0" w:color="auto"/>
                                    <w:left w:val="none" w:sz="0" w:space="0" w:color="auto"/>
                                    <w:bottom w:val="none" w:sz="0" w:space="0" w:color="auto"/>
                                    <w:right w:val="none" w:sz="0" w:space="0" w:color="auto"/>
                                  </w:divBdr>
                                  <w:divsChild>
                                    <w:div w:id="431778576">
                                      <w:marLeft w:val="60"/>
                                      <w:marRight w:val="0"/>
                                      <w:marTop w:val="0"/>
                                      <w:marBottom w:val="0"/>
                                      <w:divBdr>
                                        <w:top w:val="none" w:sz="0" w:space="0" w:color="auto"/>
                                        <w:left w:val="none" w:sz="0" w:space="0" w:color="auto"/>
                                        <w:bottom w:val="none" w:sz="0" w:space="0" w:color="auto"/>
                                        <w:right w:val="none" w:sz="0" w:space="0" w:color="auto"/>
                                      </w:divBdr>
                                      <w:divsChild>
                                        <w:div w:id="658078506">
                                          <w:marLeft w:val="0"/>
                                          <w:marRight w:val="0"/>
                                          <w:marTop w:val="0"/>
                                          <w:marBottom w:val="0"/>
                                          <w:divBdr>
                                            <w:top w:val="none" w:sz="0" w:space="0" w:color="auto"/>
                                            <w:left w:val="none" w:sz="0" w:space="0" w:color="auto"/>
                                            <w:bottom w:val="none" w:sz="0" w:space="0" w:color="auto"/>
                                            <w:right w:val="none" w:sz="0" w:space="0" w:color="auto"/>
                                          </w:divBdr>
                                          <w:divsChild>
                                            <w:div w:id="1836410851">
                                              <w:marLeft w:val="0"/>
                                              <w:marRight w:val="0"/>
                                              <w:marTop w:val="0"/>
                                              <w:marBottom w:val="120"/>
                                              <w:divBdr>
                                                <w:top w:val="single" w:sz="6" w:space="0" w:color="F5F5F5"/>
                                                <w:left w:val="single" w:sz="6" w:space="0" w:color="F5F5F5"/>
                                                <w:bottom w:val="single" w:sz="6" w:space="0" w:color="F5F5F5"/>
                                                <w:right w:val="single" w:sz="6" w:space="0" w:color="F5F5F5"/>
                                              </w:divBdr>
                                              <w:divsChild>
                                                <w:div w:id="994643331">
                                                  <w:marLeft w:val="0"/>
                                                  <w:marRight w:val="0"/>
                                                  <w:marTop w:val="0"/>
                                                  <w:marBottom w:val="0"/>
                                                  <w:divBdr>
                                                    <w:top w:val="none" w:sz="0" w:space="0" w:color="auto"/>
                                                    <w:left w:val="none" w:sz="0" w:space="0" w:color="auto"/>
                                                    <w:bottom w:val="none" w:sz="0" w:space="0" w:color="auto"/>
                                                    <w:right w:val="none" w:sz="0" w:space="0" w:color="auto"/>
                                                  </w:divBdr>
                                                  <w:divsChild>
                                                    <w:div w:id="8972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4964420">
      <w:bodyDiv w:val="1"/>
      <w:marLeft w:val="0"/>
      <w:marRight w:val="0"/>
      <w:marTop w:val="0"/>
      <w:marBottom w:val="0"/>
      <w:divBdr>
        <w:top w:val="none" w:sz="0" w:space="0" w:color="auto"/>
        <w:left w:val="none" w:sz="0" w:space="0" w:color="auto"/>
        <w:bottom w:val="none" w:sz="0" w:space="0" w:color="auto"/>
        <w:right w:val="none" w:sz="0" w:space="0" w:color="auto"/>
      </w:divBdr>
    </w:div>
    <w:div w:id="1992246306">
      <w:bodyDiv w:val="1"/>
      <w:marLeft w:val="0"/>
      <w:marRight w:val="0"/>
      <w:marTop w:val="0"/>
      <w:marBottom w:val="0"/>
      <w:divBdr>
        <w:top w:val="none" w:sz="0" w:space="0" w:color="auto"/>
        <w:left w:val="none" w:sz="0" w:space="0" w:color="auto"/>
        <w:bottom w:val="none" w:sz="0" w:space="0" w:color="auto"/>
        <w:right w:val="none" w:sz="0" w:space="0" w:color="auto"/>
      </w:divBdr>
    </w:div>
    <w:div w:id="2051294947">
      <w:bodyDiv w:val="1"/>
      <w:marLeft w:val="0"/>
      <w:marRight w:val="0"/>
      <w:marTop w:val="0"/>
      <w:marBottom w:val="0"/>
      <w:divBdr>
        <w:top w:val="none" w:sz="0" w:space="0" w:color="auto"/>
        <w:left w:val="none" w:sz="0" w:space="0" w:color="auto"/>
        <w:bottom w:val="none" w:sz="0" w:space="0" w:color="auto"/>
        <w:right w:val="none" w:sz="0" w:space="0" w:color="auto"/>
      </w:divBdr>
    </w:div>
    <w:div w:id="20797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3ED2BC-06C0-4151-BEDC-95B740370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10</Pages>
  <Words>1021</Words>
  <Characters>5824</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Cross Billing</vt:lpstr>
      <vt:lpstr>Cross Billing</vt:lpstr>
    </vt:vector>
  </TitlesOfParts>
  <Company/>
  <LinksUpToDate>false</LinksUpToDate>
  <CharactersWithSpaces>6832</CharactersWithSpaces>
  <SharedDoc>false</SharedDoc>
  <HLinks>
    <vt:vector size="168" baseType="variant">
      <vt:variant>
        <vt:i4>1376317</vt:i4>
      </vt:variant>
      <vt:variant>
        <vt:i4>164</vt:i4>
      </vt:variant>
      <vt:variant>
        <vt:i4>0</vt:i4>
      </vt:variant>
      <vt:variant>
        <vt:i4>5</vt:i4>
      </vt:variant>
      <vt:variant>
        <vt:lpwstr/>
      </vt:variant>
      <vt:variant>
        <vt:lpwstr>_Toc146796377</vt:lpwstr>
      </vt:variant>
      <vt:variant>
        <vt:i4>1376317</vt:i4>
      </vt:variant>
      <vt:variant>
        <vt:i4>158</vt:i4>
      </vt:variant>
      <vt:variant>
        <vt:i4>0</vt:i4>
      </vt:variant>
      <vt:variant>
        <vt:i4>5</vt:i4>
      </vt:variant>
      <vt:variant>
        <vt:lpwstr/>
      </vt:variant>
      <vt:variant>
        <vt:lpwstr>_Toc146796376</vt:lpwstr>
      </vt:variant>
      <vt:variant>
        <vt:i4>1376317</vt:i4>
      </vt:variant>
      <vt:variant>
        <vt:i4>152</vt:i4>
      </vt:variant>
      <vt:variant>
        <vt:i4>0</vt:i4>
      </vt:variant>
      <vt:variant>
        <vt:i4>5</vt:i4>
      </vt:variant>
      <vt:variant>
        <vt:lpwstr/>
      </vt:variant>
      <vt:variant>
        <vt:lpwstr>_Toc146796375</vt:lpwstr>
      </vt:variant>
      <vt:variant>
        <vt:i4>1376317</vt:i4>
      </vt:variant>
      <vt:variant>
        <vt:i4>146</vt:i4>
      </vt:variant>
      <vt:variant>
        <vt:i4>0</vt:i4>
      </vt:variant>
      <vt:variant>
        <vt:i4>5</vt:i4>
      </vt:variant>
      <vt:variant>
        <vt:lpwstr/>
      </vt:variant>
      <vt:variant>
        <vt:lpwstr>_Toc146796372</vt:lpwstr>
      </vt:variant>
      <vt:variant>
        <vt:i4>1376317</vt:i4>
      </vt:variant>
      <vt:variant>
        <vt:i4>140</vt:i4>
      </vt:variant>
      <vt:variant>
        <vt:i4>0</vt:i4>
      </vt:variant>
      <vt:variant>
        <vt:i4>5</vt:i4>
      </vt:variant>
      <vt:variant>
        <vt:lpwstr/>
      </vt:variant>
      <vt:variant>
        <vt:lpwstr>_Toc146796371</vt:lpwstr>
      </vt:variant>
      <vt:variant>
        <vt:i4>1376317</vt:i4>
      </vt:variant>
      <vt:variant>
        <vt:i4>134</vt:i4>
      </vt:variant>
      <vt:variant>
        <vt:i4>0</vt:i4>
      </vt:variant>
      <vt:variant>
        <vt:i4>5</vt:i4>
      </vt:variant>
      <vt:variant>
        <vt:lpwstr/>
      </vt:variant>
      <vt:variant>
        <vt:lpwstr>_Toc146796370</vt:lpwstr>
      </vt:variant>
      <vt:variant>
        <vt:i4>1310781</vt:i4>
      </vt:variant>
      <vt:variant>
        <vt:i4>128</vt:i4>
      </vt:variant>
      <vt:variant>
        <vt:i4>0</vt:i4>
      </vt:variant>
      <vt:variant>
        <vt:i4>5</vt:i4>
      </vt:variant>
      <vt:variant>
        <vt:lpwstr/>
      </vt:variant>
      <vt:variant>
        <vt:lpwstr>_Toc146796369</vt:lpwstr>
      </vt:variant>
      <vt:variant>
        <vt:i4>1310781</vt:i4>
      </vt:variant>
      <vt:variant>
        <vt:i4>122</vt:i4>
      </vt:variant>
      <vt:variant>
        <vt:i4>0</vt:i4>
      </vt:variant>
      <vt:variant>
        <vt:i4>5</vt:i4>
      </vt:variant>
      <vt:variant>
        <vt:lpwstr/>
      </vt:variant>
      <vt:variant>
        <vt:lpwstr>_Toc146796368</vt:lpwstr>
      </vt:variant>
      <vt:variant>
        <vt:i4>1310781</vt:i4>
      </vt:variant>
      <vt:variant>
        <vt:i4>116</vt:i4>
      </vt:variant>
      <vt:variant>
        <vt:i4>0</vt:i4>
      </vt:variant>
      <vt:variant>
        <vt:i4>5</vt:i4>
      </vt:variant>
      <vt:variant>
        <vt:lpwstr/>
      </vt:variant>
      <vt:variant>
        <vt:lpwstr>_Toc146796367</vt:lpwstr>
      </vt:variant>
      <vt:variant>
        <vt:i4>1310781</vt:i4>
      </vt:variant>
      <vt:variant>
        <vt:i4>110</vt:i4>
      </vt:variant>
      <vt:variant>
        <vt:i4>0</vt:i4>
      </vt:variant>
      <vt:variant>
        <vt:i4>5</vt:i4>
      </vt:variant>
      <vt:variant>
        <vt:lpwstr/>
      </vt:variant>
      <vt:variant>
        <vt:lpwstr>_Toc146796366</vt:lpwstr>
      </vt:variant>
      <vt:variant>
        <vt:i4>1310781</vt:i4>
      </vt:variant>
      <vt:variant>
        <vt:i4>104</vt:i4>
      </vt:variant>
      <vt:variant>
        <vt:i4>0</vt:i4>
      </vt:variant>
      <vt:variant>
        <vt:i4>5</vt:i4>
      </vt:variant>
      <vt:variant>
        <vt:lpwstr/>
      </vt:variant>
      <vt:variant>
        <vt:lpwstr>_Toc146796365</vt:lpwstr>
      </vt:variant>
      <vt:variant>
        <vt:i4>1310781</vt:i4>
      </vt:variant>
      <vt:variant>
        <vt:i4>98</vt:i4>
      </vt:variant>
      <vt:variant>
        <vt:i4>0</vt:i4>
      </vt:variant>
      <vt:variant>
        <vt:i4>5</vt:i4>
      </vt:variant>
      <vt:variant>
        <vt:lpwstr/>
      </vt:variant>
      <vt:variant>
        <vt:lpwstr>_Toc146796364</vt:lpwstr>
      </vt:variant>
      <vt:variant>
        <vt:i4>1310781</vt:i4>
      </vt:variant>
      <vt:variant>
        <vt:i4>92</vt:i4>
      </vt:variant>
      <vt:variant>
        <vt:i4>0</vt:i4>
      </vt:variant>
      <vt:variant>
        <vt:i4>5</vt:i4>
      </vt:variant>
      <vt:variant>
        <vt:lpwstr/>
      </vt:variant>
      <vt:variant>
        <vt:lpwstr>_Toc146796363</vt:lpwstr>
      </vt:variant>
      <vt:variant>
        <vt:i4>1310781</vt:i4>
      </vt:variant>
      <vt:variant>
        <vt:i4>86</vt:i4>
      </vt:variant>
      <vt:variant>
        <vt:i4>0</vt:i4>
      </vt:variant>
      <vt:variant>
        <vt:i4>5</vt:i4>
      </vt:variant>
      <vt:variant>
        <vt:lpwstr/>
      </vt:variant>
      <vt:variant>
        <vt:lpwstr>_Toc146796362</vt:lpwstr>
      </vt:variant>
      <vt:variant>
        <vt:i4>1310781</vt:i4>
      </vt:variant>
      <vt:variant>
        <vt:i4>80</vt:i4>
      </vt:variant>
      <vt:variant>
        <vt:i4>0</vt:i4>
      </vt:variant>
      <vt:variant>
        <vt:i4>5</vt:i4>
      </vt:variant>
      <vt:variant>
        <vt:lpwstr/>
      </vt:variant>
      <vt:variant>
        <vt:lpwstr>_Toc146796361</vt:lpwstr>
      </vt:variant>
      <vt:variant>
        <vt:i4>1310781</vt:i4>
      </vt:variant>
      <vt:variant>
        <vt:i4>74</vt:i4>
      </vt:variant>
      <vt:variant>
        <vt:i4>0</vt:i4>
      </vt:variant>
      <vt:variant>
        <vt:i4>5</vt:i4>
      </vt:variant>
      <vt:variant>
        <vt:lpwstr/>
      </vt:variant>
      <vt:variant>
        <vt:lpwstr>_Toc146796360</vt:lpwstr>
      </vt:variant>
      <vt:variant>
        <vt:i4>1507389</vt:i4>
      </vt:variant>
      <vt:variant>
        <vt:i4>68</vt:i4>
      </vt:variant>
      <vt:variant>
        <vt:i4>0</vt:i4>
      </vt:variant>
      <vt:variant>
        <vt:i4>5</vt:i4>
      </vt:variant>
      <vt:variant>
        <vt:lpwstr/>
      </vt:variant>
      <vt:variant>
        <vt:lpwstr>_Toc146796359</vt:lpwstr>
      </vt:variant>
      <vt:variant>
        <vt:i4>1507389</vt:i4>
      </vt:variant>
      <vt:variant>
        <vt:i4>62</vt:i4>
      </vt:variant>
      <vt:variant>
        <vt:i4>0</vt:i4>
      </vt:variant>
      <vt:variant>
        <vt:i4>5</vt:i4>
      </vt:variant>
      <vt:variant>
        <vt:lpwstr/>
      </vt:variant>
      <vt:variant>
        <vt:lpwstr>_Toc146796358</vt:lpwstr>
      </vt:variant>
      <vt:variant>
        <vt:i4>1507389</vt:i4>
      </vt:variant>
      <vt:variant>
        <vt:i4>56</vt:i4>
      </vt:variant>
      <vt:variant>
        <vt:i4>0</vt:i4>
      </vt:variant>
      <vt:variant>
        <vt:i4>5</vt:i4>
      </vt:variant>
      <vt:variant>
        <vt:lpwstr/>
      </vt:variant>
      <vt:variant>
        <vt:lpwstr>_Toc146796357</vt:lpwstr>
      </vt:variant>
      <vt:variant>
        <vt:i4>1507389</vt:i4>
      </vt:variant>
      <vt:variant>
        <vt:i4>50</vt:i4>
      </vt:variant>
      <vt:variant>
        <vt:i4>0</vt:i4>
      </vt:variant>
      <vt:variant>
        <vt:i4>5</vt:i4>
      </vt:variant>
      <vt:variant>
        <vt:lpwstr/>
      </vt:variant>
      <vt:variant>
        <vt:lpwstr>_Toc146796356</vt:lpwstr>
      </vt:variant>
      <vt:variant>
        <vt:i4>1507389</vt:i4>
      </vt:variant>
      <vt:variant>
        <vt:i4>44</vt:i4>
      </vt:variant>
      <vt:variant>
        <vt:i4>0</vt:i4>
      </vt:variant>
      <vt:variant>
        <vt:i4>5</vt:i4>
      </vt:variant>
      <vt:variant>
        <vt:lpwstr/>
      </vt:variant>
      <vt:variant>
        <vt:lpwstr>_Toc146796355</vt:lpwstr>
      </vt:variant>
      <vt:variant>
        <vt:i4>1507389</vt:i4>
      </vt:variant>
      <vt:variant>
        <vt:i4>38</vt:i4>
      </vt:variant>
      <vt:variant>
        <vt:i4>0</vt:i4>
      </vt:variant>
      <vt:variant>
        <vt:i4>5</vt:i4>
      </vt:variant>
      <vt:variant>
        <vt:lpwstr/>
      </vt:variant>
      <vt:variant>
        <vt:lpwstr>_Toc146796354</vt:lpwstr>
      </vt:variant>
      <vt:variant>
        <vt:i4>1507389</vt:i4>
      </vt:variant>
      <vt:variant>
        <vt:i4>32</vt:i4>
      </vt:variant>
      <vt:variant>
        <vt:i4>0</vt:i4>
      </vt:variant>
      <vt:variant>
        <vt:i4>5</vt:i4>
      </vt:variant>
      <vt:variant>
        <vt:lpwstr/>
      </vt:variant>
      <vt:variant>
        <vt:lpwstr>_Toc146796353</vt:lpwstr>
      </vt:variant>
      <vt:variant>
        <vt:i4>1507389</vt:i4>
      </vt:variant>
      <vt:variant>
        <vt:i4>26</vt:i4>
      </vt:variant>
      <vt:variant>
        <vt:i4>0</vt:i4>
      </vt:variant>
      <vt:variant>
        <vt:i4>5</vt:i4>
      </vt:variant>
      <vt:variant>
        <vt:lpwstr/>
      </vt:variant>
      <vt:variant>
        <vt:lpwstr>_Toc146796352</vt:lpwstr>
      </vt:variant>
      <vt:variant>
        <vt:i4>1507389</vt:i4>
      </vt:variant>
      <vt:variant>
        <vt:i4>20</vt:i4>
      </vt:variant>
      <vt:variant>
        <vt:i4>0</vt:i4>
      </vt:variant>
      <vt:variant>
        <vt:i4>5</vt:i4>
      </vt:variant>
      <vt:variant>
        <vt:lpwstr/>
      </vt:variant>
      <vt:variant>
        <vt:lpwstr>_Toc146796351</vt:lpwstr>
      </vt:variant>
      <vt:variant>
        <vt:i4>1507389</vt:i4>
      </vt:variant>
      <vt:variant>
        <vt:i4>14</vt:i4>
      </vt:variant>
      <vt:variant>
        <vt:i4>0</vt:i4>
      </vt:variant>
      <vt:variant>
        <vt:i4>5</vt:i4>
      </vt:variant>
      <vt:variant>
        <vt:lpwstr/>
      </vt:variant>
      <vt:variant>
        <vt:lpwstr>_Toc146796350</vt:lpwstr>
      </vt:variant>
      <vt:variant>
        <vt:i4>1441853</vt:i4>
      </vt:variant>
      <vt:variant>
        <vt:i4>8</vt:i4>
      </vt:variant>
      <vt:variant>
        <vt:i4>0</vt:i4>
      </vt:variant>
      <vt:variant>
        <vt:i4>5</vt:i4>
      </vt:variant>
      <vt:variant>
        <vt:lpwstr/>
      </vt:variant>
      <vt:variant>
        <vt:lpwstr>_Toc146796349</vt:lpwstr>
      </vt:variant>
      <vt:variant>
        <vt:i4>1441853</vt:i4>
      </vt:variant>
      <vt:variant>
        <vt:i4>2</vt:i4>
      </vt:variant>
      <vt:variant>
        <vt:i4>0</vt:i4>
      </vt:variant>
      <vt:variant>
        <vt:i4>5</vt:i4>
      </vt:variant>
      <vt:variant>
        <vt:lpwstr/>
      </vt:variant>
      <vt:variant>
        <vt:lpwstr>_Toc146796348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Billing</dc:title>
  <dc:creator>gdierksmeier</dc:creator>
  <cp:lastModifiedBy>tmlangeni</cp:lastModifiedBy>
  <cp:revision>32</cp:revision>
  <cp:lastPrinted>2013-06-14T06:10:00Z</cp:lastPrinted>
  <dcterms:created xsi:type="dcterms:W3CDTF">2014-01-27T21:53:00Z</dcterms:created>
  <dcterms:modified xsi:type="dcterms:W3CDTF">2014-02-26T06:37:00Z</dcterms:modified>
</cp:coreProperties>
</file>